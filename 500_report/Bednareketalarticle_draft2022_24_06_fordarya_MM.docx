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F83E" w14:textId="3B24579C" w:rsidR="00375F6A" w:rsidRPr="001E7E80" w:rsidRDefault="00375F6A" w:rsidP="008605D2">
      <w:pPr>
        <w:rPr>
          <w:b/>
          <w:bCs/>
          <w:i/>
          <w:iCs/>
        </w:rPr>
      </w:pPr>
      <w:r w:rsidRPr="001E7E80">
        <w:rPr>
          <w:b/>
          <w:bCs/>
          <w:i/>
          <w:iCs/>
        </w:rPr>
        <w:t>Making obesity central to a person</w:t>
      </w:r>
      <w:r w:rsidR="00EC302F" w:rsidRPr="001E7E80">
        <w:rPr>
          <w:b/>
          <w:bCs/>
          <w:i/>
          <w:iCs/>
        </w:rPr>
        <w:t>’</w:t>
      </w:r>
      <w:r w:rsidRPr="001E7E80">
        <w:rPr>
          <w:b/>
          <w:bCs/>
          <w:i/>
          <w:iCs/>
        </w:rPr>
        <w:t>s identity</w:t>
      </w:r>
    </w:p>
    <w:p w14:paraId="747F3DFF" w14:textId="70579A00" w:rsidR="00375F6A" w:rsidRPr="001E7E80" w:rsidRDefault="00375F6A" w:rsidP="001F37E4"/>
    <w:p w14:paraId="474B2100" w14:textId="273D5BAD" w:rsidR="00EE669B" w:rsidRPr="001E7E80" w:rsidRDefault="00B96031" w:rsidP="00B96031">
      <w:pPr>
        <w:pStyle w:val="ListParagraph"/>
        <w:rPr>
          <w:rFonts w:ascii="Times New Roman" w:hAnsi="Times New Roman" w:cs="Times New Roman"/>
        </w:rPr>
      </w:pPr>
      <w:r>
        <w:rPr>
          <w:rFonts w:ascii="Times New Roman" w:hAnsi="Times New Roman" w:cs="Times New Roman"/>
        </w:rPr>
        <w:t>…</w:t>
      </w:r>
    </w:p>
    <w:p w14:paraId="2D4C0A1C" w14:textId="7DACBDD5" w:rsidR="009B09CC" w:rsidRDefault="00A17066" w:rsidP="00EE669B">
      <w:pPr>
        <w:rPr>
          <w:ins w:id="0" w:author="Darya Vanichkina" w:date="2022-06-30T11:07:00Z"/>
        </w:rPr>
      </w:pPr>
      <w:r w:rsidRPr="001E7E80">
        <w:t xml:space="preserve">Table 4 </w:t>
      </w:r>
      <w:r w:rsidR="00AB2ABF" w:rsidRPr="001E7E80">
        <w:t xml:space="preserve">clearly demonstrates that </w:t>
      </w:r>
      <w:proofErr w:type="spellStart"/>
      <w:r w:rsidR="00AB2ABF" w:rsidRPr="001E7E80">
        <w:t>dispreferred</w:t>
      </w:r>
      <w:proofErr w:type="spellEnd"/>
      <w:r w:rsidR="00AB2ABF" w:rsidRPr="001E7E80">
        <w:t xml:space="preserve"> condition-first language vastly outnumbers person-first language in the corpus</w:t>
      </w:r>
      <w:r w:rsidR="00D97D98">
        <w:t xml:space="preserve"> (frequency normalized </w:t>
      </w:r>
      <w:del w:id="1" w:author="Darya Vanichkina" w:date="2022-06-30T10:35:00Z">
        <w:r w:rsidR="00D97D98" w:rsidDel="000612E3">
          <w:delText xml:space="preserve">according </w:delText>
        </w:r>
      </w:del>
      <w:ins w:id="2" w:author="Darya Vanichkina" w:date="2022-06-30T10:35:00Z">
        <w:r w:rsidR="000612E3">
          <w:t>per 1000 w</w:t>
        </w:r>
      </w:ins>
      <w:ins w:id="3" w:author="Darya Vanichkina" w:date="2022-06-30T10:36:00Z">
        <w:r w:rsidR="000612E3">
          <w:t>ords using</w:t>
        </w:r>
      </w:ins>
      <w:del w:id="4" w:author="Darya Vanichkina" w:date="2022-06-30T10:36:00Z">
        <w:r w:rsidR="00D97D98" w:rsidDel="000612E3">
          <w:delText>to</w:delText>
        </w:r>
      </w:del>
      <w:r w:rsidR="00D97D98">
        <w:t xml:space="preserve"> </w:t>
      </w:r>
      <w:ins w:id="5" w:author="Darya Vanichkina" w:date="2022-06-30T10:35:00Z">
        <w:r w:rsidR="000612E3">
          <w:t>P</w:t>
        </w:r>
      </w:ins>
      <w:del w:id="6" w:author="Darya Vanichkina" w:date="2022-06-30T10:35:00Z">
        <w:r w:rsidR="00D97D98" w:rsidDel="000612E3">
          <w:delText>p</w:delText>
        </w:r>
      </w:del>
      <w:r w:rsidR="00D97D98">
        <w:t>ython word count</w:t>
      </w:r>
      <w:r w:rsidR="0083602D">
        <w:t>s</w:t>
      </w:r>
      <w:r w:rsidR="00606BC8">
        <w:t xml:space="preserve"> rather than </w:t>
      </w:r>
      <w:ins w:id="7" w:author="Darya Vanichkina" w:date="2022-06-30T10:36:00Z">
        <w:r w:rsidR="000612E3">
          <w:t xml:space="preserve">those generated by </w:t>
        </w:r>
      </w:ins>
      <w:proofErr w:type="spellStart"/>
      <w:r w:rsidR="00606BC8">
        <w:t>CQPweb</w:t>
      </w:r>
      <w:proofErr w:type="spellEnd"/>
      <w:r w:rsidR="00606BC8">
        <w:t xml:space="preserve">, </w:t>
      </w:r>
      <w:r w:rsidR="00606BC8" w:rsidRPr="00606BC8">
        <w:t xml:space="preserve">as </w:t>
      </w:r>
      <w:del w:id="8" w:author="Darya Vanichkina" w:date="2022-06-30T10:36:00Z">
        <w:r w:rsidR="00606BC8" w:rsidRPr="00606BC8" w:rsidDel="000612E3">
          <w:delText xml:space="preserve">these do not include counts for punctuation </w:delText>
        </w:r>
        <w:r w:rsidR="0083602D" w:rsidDel="000612E3">
          <w:delText>tokens</w:delText>
        </w:r>
        <w:r w:rsidR="00606BC8" w:rsidRPr="00606BC8" w:rsidDel="000612E3">
          <w:delText xml:space="preserve"> and hence do not distort counts for longer texts</w:delText>
        </w:r>
        <w:r w:rsidR="00D97D98" w:rsidDel="000612E3">
          <w:delText>;</w:delText>
        </w:r>
      </w:del>
      <w:ins w:id="9" w:author="Darya Vanichkina" w:date="2022-06-30T10:36:00Z">
        <w:r w:rsidR="000612E3">
          <w:t>the latter includes counts for punctuation, inflating the word count the longer text;</w:t>
        </w:r>
      </w:ins>
      <w:r w:rsidR="00D97D98">
        <w:t xml:space="preserve"> see </w:t>
      </w:r>
      <w:r w:rsidR="001E7F82" w:rsidRPr="001E7F82">
        <w:rPr>
          <w:highlight w:val="green"/>
        </w:rPr>
        <w:t>GitHub ref</w:t>
      </w:r>
      <w:r w:rsidR="00D97D98">
        <w:t>)</w:t>
      </w:r>
      <w:r w:rsidR="00AB2ABF" w:rsidRPr="001E7E80">
        <w:t>.</w:t>
      </w:r>
      <w:ins w:id="10" w:author="Darya Vanichkina" w:date="2022-07-04T09:27:00Z">
        <w:r w:rsidR="00370986">
          <w:t xml:space="preserve"> </w:t>
        </w:r>
      </w:ins>
      <w:del w:id="11" w:author="Darya Vanichkina" w:date="2022-07-04T09:29:00Z">
        <w:r w:rsidR="00807EBA" w:rsidDel="00370986">
          <w:delText xml:space="preserve"> </w:delText>
        </w:r>
      </w:del>
      <w:ins w:id="12" w:author="Darya Vanichkina" w:date="2022-07-04T09:28:00Z">
        <w:r w:rsidR="00370986">
          <w:t>To quantitate use of the two language types, w</w:t>
        </w:r>
      </w:ins>
      <w:ins w:id="13" w:author="Darya Vanichkina" w:date="2022-06-30T11:07:00Z">
        <w:r w:rsidR="009B09CC">
          <w:t xml:space="preserve">e resampled the corpus without replacement, selecting 1000 articles in </w:t>
        </w:r>
      </w:ins>
      <w:ins w:id="14" w:author="Darya Vanichkina" w:date="2022-06-30T11:09:00Z">
        <w:r w:rsidR="009B09CC">
          <w:t>a</w:t>
        </w:r>
      </w:ins>
      <w:ins w:id="15" w:author="Darya Vanichkina" w:date="2022-06-30T11:07:00Z">
        <w:r w:rsidR="009B09CC">
          <w:t xml:space="preserve"> ba</w:t>
        </w:r>
      </w:ins>
      <w:ins w:id="16" w:author="Darya Vanichkina" w:date="2022-06-30T11:08:00Z">
        <w:r w:rsidR="009B09CC">
          <w:t>tch 10000 times. We then determined the count of articles that used condition-first and person-first language (discussed below)</w:t>
        </w:r>
      </w:ins>
      <w:ins w:id="17" w:author="Darya Vanichkina" w:date="2022-06-30T11:09:00Z">
        <w:r w:rsidR="009B09CC">
          <w:t xml:space="preserve"> and the</w:t>
        </w:r>
      </w:ins>
      <w:ins w:id="18" w:author="Darya Vanichkina" w:date="2022-06-30T11:08:00Z">
        <w:r w:rsidR="009B09CC">
          <w:t xml:space="preserve"> frequency per million words of each of these two language types in generated </w:t>
        </w:r>
        <w:proofErr w:type="spellStart"/>
        <w:r w:rsidR="009B09CC">
          <w:t>subcorpora</w:t>
        </w:r>
        <w:proofErr w:type="spellEnd"/>
        <w:r w:rsidR="009B09CC">
          <w:t>.</w:t>
        </w:r>
      </w:ins>
      <w:ins w:id="19" w:author="Darya Vanichkina" w:date="2022-06-30T11:09:00Z">
        <w:r w:rsidR="009B09CC">
          <w:t xml:space="preserve"> </w:t>
        </w:r>
      </w:ins>
      <w:ins w:id="20" w:author="Darya Vanichkina" w:date="2022-06-30T14:12:00Z">
        <w:r w:rsidR="004E30B2">
          <w:t xml:space="preserve">The </w:t>
        </w:r>
      </w:ins>
      <w:ins w:id="21" w:author="Darya Vanichkina" w:date="2022-06-30T11:12:00Z">
        <w:r w:rsidR="009B09CC" w:rsidRPr="009B09CC">
          <w:t xml:space="preserve">mean </w:t>
        </w:r>
      </w:ins>
      <w:ins w:id="22" w:author="Darya Vanichkina" w:date="2022-06-30T11:15:00Z">
        <w:r w:rsidR="0014275D">
          <w:t xml:space="preserve">frequency </w:t>
        </w:r>
      </w:ins>
      <w:ins w:id="23" w:author="Darya Vanichkina" w:date="2022-06-30T11:12:00Z">
        <w:r w:rsidR="009B09CC" w:rsidRPr="009B09CC">
          <w:t xml:space="preserve">of </w:t>
        </w:r>
        <w:r w:rsidR="009B09CC">
          <w:t>person-first</w:t>
        </w:r>
        <w:r w:rsidR="009B09CC" w:rsidRPr="009B09CC">
          <w:t xml:space="preserve"> </w:t>
        </w:r>
      </w:ins>
      <w:ins w:id="24" w:author="Darya Vanichkina" w:date="2022-06-30T14:12:00Z">
        <w:r w:rsidR="004E30B2">
          <w:t xml:space="preserve">language </w:t>
        </w:r>
      </w:ins>
      <w:ins w:id="25" w:author="Darya Vanichkina" w:date="2022-06-30T14:13:00Z">
        <w:r w:rsidR="004E30B2">
          <w:t xml:space="preserve">across the </w:t>
        </w:r>
      </w:ins>
      <w:proofErr w:type="spellStart"/>
      <w:ins w:id="26" w:author="Darya Vanichkina" w:date="2022-07-14T10:19:00Z">
        <w:r w:rsidR="002E0FBD">
          <w:t>boostrap</w:t>
        </w:r>
        <w:proofErr w:type="spellEnd"/>
        <w:r w:rsidR="002E0FBD">
          <w:t>-</w:t>
        </w:r>
      </w:ins>
      <w:ins w:id="27" w:author="Darya Vanichkina" w:date="2022-06-30T14:13:00Z">
        <w:r w:rsidR="004E30B2">
          <w:t xml:space="preserve">generated </w:t>
        </w:r>
        <w:proofErr w:type="spellStart"/>
        <w:r w:rsidR="004E30B2">
          <w:t>subcorpora</w:t>
        </w:r>
        <w:proofErr w:type="spellEnd"/>
        <w:r w:rsidR="004E30B2">
          <w:t xml:space="preserve"> was</w:t>
        </w:r>
      </w:ins>
      <w:ins w:id="28" w:author="Darya Vanichkina" w:date="2022-06-30T11:12:00Z">
        <w:r w:rsidR="009B09CC" w:rsidRPr="009B09CC">
          <w:t xml:space="preserve"> </w:t>
        </w:r>
        <w:commentRangeStart w:id="29"/>
        <w:commentRangeStart w:id="30"/>
        <w:r w:rsidR="009B09CC" w:rsidRPr="009B09CC">
          <w:t>8.23</w:t>
        </w:r>
        <w:r w:rsidR="009B09CC">
          <w:t xml:space="preserve"> words per </w:t>
        </w:r>
      </w:ins>
      <w:ins w:id="31" w:author="Darya Vanichkina" w:date="2022-06-30T14:14:00Z">
        <w:r w:rsidR="004E30B2">
          <w:t>million</w:t>
        </w:r>
        <w:r w:rsidR="004E30B2" w:rsidRPr="009B09CC">
          <w:t xml:space="preserve">, </w:t>
        </w:r>
        <w:r w:rsidR="004E30B2">
          <w:t>while</w:t>
        </w:r>
      </w:ins>
      <w:ins w:id="32" w:author="Darya Vanichkina" w:date="2022-06-30T14:13:00Z">
        <w:r w:rsidR="004E30B2">
          <w:t xml:space="preserve"> the </w:t>
        </w:r>
      </w:ins>
      <w:ins w:id="33" w:author="Darya Vanichkina" w:date="2022-06-30T11:12:00Z">
        <w:r w:rsidR="009B09CC" w:rsidRPr="009B09CC">
          <w:t xml:space="preserve">mean </w:t>
        </w:r>
      </w:ins>
      <w:ins w:id="34" w:author="Darya Vanichkina" w:date="2022-06-30T11:33:00Z">
        <w:r w:rsidR="00E363BC">
          <w:t>frequency of</w:t>
        </w:r>
      </w:ins>
      <w:ins w:id="35" w:author="Darya Vanichkina" w:date="2022-06-30T11:12:00Z">
        <w:r w:rsidR="009B09CC" w:rsidRPr="009B09CC">
          <w:t xml:space="preserve"> </w:t>
        </w:r>
      </w:ins>
      <w:ins w:id="36" w:author="Darya Vanichkina" w:date="2022-06-30T11:15:00Z">
        <w:r w:rsidR="0014275D">
          <w:t>condition-first language</w:t>
        </w:r>
      </w:ins>
      <w:ins w:id="37" w:author="Darya Vanichkina" w:date="2022-06-30T11:12:00Z">
        <w:r w:rsidR="009B09CC" w:rsidRPr="009B09CC">
          <w:t xml:space="preserve"> </w:t>
        </w:r>
      </w:ins>
      <w:ins w:id="38" w:author="Darya Vanichkina" w:date="2022-06-30T14:13:00Z">
        <w:r w:rsidR="004E30B2">
          <w:t>was</w:t>
        </w:r>
      </w:ins>
      <w:ins w:id="39" w:author="Darya Vanichkina" w:date="2022-06-30T11:12:00Z">
        <w:r w:rsidR="009B09CC" w:rsidRPr="009B09CC">
          <w:t xml:space="preserve"> 284.74</w:t>
        </w:r>
        <w:r w:rsidR="009B09CC">
          <w:t xml:space="preserve"> words per million</w:t>
        </w:r>
      </w:ins>
      <w:commentRangeEnd w:id="29"/>
      <w:r w:rsidR="0070789A">
        <w:rPr>
          <w:rStyle w:val="CommentReference"/>
          <w:rFonts w:asciiTheme="minorHAnsi" w:eastAsiaTheme="minorHAnsi" w:hAnsiTheme="minorHAnsi" w:cstheme="minorBidi"/>
        </w:rPr>
        <w:commentReference w:id="29"/>
      </w:r>
      <w:commentRangeEnd w:id="30"/>
      <w:r w:rsidR="002E0FBD">
        <w:rPr>
          <w:rStyle w:val="CommentReference"/>
          <w:rFonts w:asciiTheme="minorHAnsi" w:eastAsiaTheme="minorHAnsi" w:hAnsiTheme="minorHAnsi" w:cstheme="minorBidi"/>
        </w:rPr>
        <w:commentReference w:id="30"/>
      </w:r>
      <w:ins w:id="40" w:author="Darya Vanichkina" w:date="2022-06-30T14:13:00Z">
        <w:r w:rsidR="004E30B2">
          <w:t xml:space="preserve">; this difference was </w:t>
        </w:r>
      </w:ins>
      <w:ins w:id="41" w:author="Darya Vanichkina" w:date="2022-06-30T11:12:00Z">
        <w:r w:rsidR="009B09CC" w:rsidRPr="009B09CC">
          <w:t>statistically significant</w:t>
        </w:r>
      </w:ins>
      <w:ins w:id="42" w:author="Darya Vanichkina" w:date="2022-06-30T14:13:00Z">
        <w:r w:rsidR="004E30B2">
          <w:t xml:space="preserve"> with a </w:t>
        </w:r>
      </w:ins>
      <w:ins w:id="43" w:author="Darya Vanichkina" w:date="2022-06-30T11:12:00Z">
        <w:r w:rsidR="009B09CC" w:rsidRPr="009B09CC">
          <w:t xml:space="preserve">large </w:t>
        </w:r>
      </w:ins>
      <w:ins w:id="44" w:author="Darya Vanichkina" w:date="2022-06-30T14:13:00Z">
        <w:r w:rsidR="004E30B2">
          <w:t xml:space="preserve">effect size </w:t>
        </w:r>
      </w:ins>
      <w:ins w:id="45" w:author="Darya Vanichkina" w:date="2022-06-30T14:14:00Z">
        <w:r w:rsidR="004E30B2">
          <w:t>(see Supplementary Note 1).</w:t>
        </w:r>
      </w:ins>
    </w:p>
    <w:p w14:paraId="71E71284" w14:textId="66ED2FBB" w:rsidR="00EE669B" w:rsidRPr="001E7E80" w:rsidDel="00370986" w:rsidRDefault="00807EBA" w:rsidP="00EE669B">
      <w:pPr>
        <w:rPr>
          <w:del w:id="46" w:author="Darya Vanichkina" w:date="2022-07-04T09:26:00Z"/>
        </w:rPr>
      </w:pPr>
      <w:commentRangeStart w:id="47"/>
      <w:commentRangeStart w:id="48"/>
      <w:del w:id="49" w:author="Darya Vanichkina" w:date="2022-07-04T09:26:00Z">
        <w:r w:rsidDel="00370986">
          <w:delText>The difference is statistically significant (</w:delText>
        </w:r>
        <w:r w:rsidR="00806C3D" w:rsidRPr="00806C3D" w:rsidDel="00370986">
          <w:rPr>
            <w:highlight w:val="green"/>
          </w:rPr>
          <w:delText>add details</w:delText>
        </w:r>
        <w:r w:rsidDel="00370986">
          <w:delText>) and the effect size is big (</w:delText>
        </w:r>
        <w:r w:rsidR="00806C3D" w:rsidRPr="00806C3D" w:rsidDel="00370986">
          <w:rPr>
            <w:highlight w:val="green"/>
          </w:rPr>
          <w:delText>add details</w:delText>
        </w:r>
        <w:r w:rsidR="00661BD0" w:rsidDel="00370986">
          <w:delText>).</w:delText>
        </w:r>
        <w:r w:rsidR="001A4264" w:rsidDel="00370986">
          <w:delText xml:space="preserve"> </w:delText>
        </w:r>
        <w:commentRangeEnd w:id="47"/>
        <w:r w:rsidR="00A10045" w:rsidDel="00370986">
          <w:rPr>
            <w:rStyle w:val="CommentReference"/>
            <w:rFonts w:asciiTheme="minorHAnsi" w:eastAsiaTheme="minorHAnsi" w:hAnsiTheme="minorHAnsi" w:cstheme="minorBidi"/>
          </w:rPr>
          <w:commentReference w:id="47"/>
        </w:r>
        <w:commentRangeEnd w:id="48"/>
        <w:r w:rsidR="009B09CC" w:rsidDel="00370986">
          <w:rPr>
            <w:rStyle w:val="CommentReference"/>
            <w:rFonts w:asciiTheme="minorHAnsi" w:eastAsiaTheme="minorHAnsi" w:hAnsiTheme="minorHAnsi" w:cstheme="minorBidi"/>
          </w:rPr>
          <w:commentReference w:id="48"/>
        </w:r>
        <w:r w:rsidR="001A4264" w:rsidDel="00370986">
          <w:delText xml:space="preserve">The breakdown of these aggregate figures per newspaper and year is available at </w:delText>
        </w:r>
        <w:r w:rsidR="001A4264" w:rsidRPr="001A4264" w:rsidDel="00370986">
          <w:rPr>
            <w:highlight w:val="green"/>
          </w:rPr>
          <w:delText>GitHub ref</w:delText>
        </w:r>
        <w:r w:rsidR="001A4264" w:rsidDel="00370986">
          <w:delText>.</w:delText>
        </w:r>
      </w:del>
    </w:p>
    <w:p w14:paraId="19EFEA6B" w14:textId="77777777" w:rsidR="00707B7C" w:rsidRPr="001E7E80" w:rsidRDefault="00707B7C" w:rsidP="00D320D7"/>
    <w:tbl>
      <w:tblPr>
        <w:tblStyle w:val="TableGrid"/>
        <w:tblW w:w="0" w:type="auto"/>
        <w:tblInd w:w="0" w:type="dxa"/>
        <w:tblLayout w:type="fixed"/>
        <w:tblLook w:val="04A0" w:firstRow="1" w:lastRow="0" w:firstColumn="1" w:lastColumn="0" w:noHBand="0" w:noVBand="1"/>
      </w:tblPr>
      <w:tblGrid>
        <w:gridCol w:w="3681"/>
        <w:gridCol w:w="3260"/>
      </w:tblGrid>
      <w:tr w:rsidR="008A62E0" w:rsidRPr="001E7E80" w14:paraId="3A321543" w14:textId="7B902D63" w:rsidTr="00807EBA">
        <w:tc>
          <w:tcPr>
            <w:tcW w:w="3681" w:type="dxa"/>
          </w:tcPr>
          <w:p w14:paraId="79FB567E" w14:textId="23D0009C" w:rsidR="008A62E0" w:rsidRPr="001E7E80" w:rsidRDefault="008A62E0" w:rsidP="00337D39">
            <w:pPr>
              <w:jc w:val="center"/>
              <w:rPr>
                <w:b/>
                <w:bCs/>
              </w:rPr>
            </w:pPr>
            <w:r w:rsidRPr="001E7E80">
              <w:rPr>
                <w:b/>
                <w:bCs/>
              </w:rPr>
              <w:t>Condition-first language (</w:t>
            </w:r>
            <w:proofErr w:type="spellStart"/>
            <w:r w:rsidRPr="001E7E80">
              <w:rPr>
                <w:b/>
                <w:bCs/>
              </w:rPr>
              <w:t>dispreferred</w:t>
            </w:r>
            <w:proofErr w:type="spellEnd"/>
            <w:r w:rsidRPr="001E7E80">
              <w:rPr>
                <w:b/>
                <w:bCs/>
              </w:rPr>
              <w:t>)</w:t>
            </w:r>
          </w:p>
        </w:tc>
        <w:tc>
          <w:tcPr>
            <w:tcW w:w="3260" w:type="dxa"/>
          </w:tcPr>
          <w:p w14:paraId="652A21E7" w14:textId="602EEBB6" w:rsidR="008A62E0" w:rsidRPr="001E7E80" w:rsidRDefault="008A62E0" w:rsidP="00337D39">
            <w:pPr>
              <w:jc w:val="center"/>
              <w:rPr>
                <w:b/>
                <w:bCs/>
              </w:rPr>
            </w:pPr>
            <w:r w:rsidRPr="001E7E80">
              <w:rPr>
                <w:b/>
                <w:bCs/>
              </w:rPr>
              <w:t>Person-first language (preferred)</w:t>
            </w:r>
          </w:p>
        </w:tc>
      </w:tr>
      <w:tr w:rsidR="00807EBA" w:rsidRPr="001E7E80" w14:paraId="36FD26F1" w14:textId="3E141F55" w:rsidTr="00807EBA">
        <w:tc>
          <w:tcPr>
            <w:tcW w:w="3681" w:type="dxa"/>
          </w:tcPr>
          <w:p w14:paraId="4F20C39C" w14:textId="1855C4DB" w:rsidR="00807EBA" w:rsidRPr="001E7E80" w:rsidRDefault="00807EBA" w:rsidP="00D320D7">
            <w:r w:rsidRPr="001E7E80">
              <w:t>Raw frequency/normalized frequency</w:t>
            </w:r>
            <w:r>
              <w:t xml:space="preserve"> (per million words)</w:t>
            </w:r>
          </w:p>
        </w:tc>
        <w:tc>
          <w:tcPr>
            <w:tcW w:w="3260" w:type="dxa"/>
          </w:tcPr>
          <w:p w14:paraId="2502D5E6" w14:textId="7AE1BB66" w:rsidR="00807EBA" w:rsidRPr="001E7E80" w:rsidRDefault="00807EBA" w:rsidP="00D320D7">
            <w:r w:rsidRPr="001E7E80">
              <w:t>Raw frequency/normalized frequency</w:t>
            </w:r>
            <w:r>
              <w:t xml:space="preserve"> (per million words)</w:t>
            </w:r>
          </w:p>
        </w:tc>
      </w:tr>
      <w:tr w:rsidR="00807EBA" w:rsidRPr="001E7E80" w14:paraId="1712DAE4" w14:textId="77777777" w:rsidTr="00807EBA">
        <w:tc>
          <w:tcPr>
            <w:tcW w:w="3681" w:type="dxa"/>
          </w:tcPr>
          <w:p w14:paraId="0A0BBC14" w14:textId="5442C318" w:rsidR="00807EBA" w:rsidRPr="001E7E80" w:rsidRDefault="00807EBA" w:rsidP="00D320D7">
            <w:r w:rsidRPr="001E7E80">
              <w:t>4,677/2</w:t>
            </w:r>
            <w:r>
              <w:t>84.56</w:t>
            </w:r>
          </w:p>
        </w:tc>
        <w:tc>
          <w:tcPr>
            <w:tcW w:w="3260" w:type="dxa"/>
          </w:tcPr>
          <w:p w14:paraId="13FE1FB3" w14:textId="2B3F357A" w:rsidR="00807EBA" w:rsidRPr="001E7E80" w:rsidRDefault="00807EBA" w:rsidP="00D320D7">
            <w:r w:rsidRPr="001E7E80">
              <w:t>136/</w:t>
            </w:r>
            <w:r>
              <w:t>8.27</w:t>
            </w:r>
          </w:p>
        </w:tc>
      </w:tr>
    </w:tbl>
    <w:p w14:paraId="322DEF00" w14:textId="14F5D81E" w:rsidR="008C2790" w:rsidRPr="001E7E80" w:rsidRDefault="002C71AF" w:rsidP="00D320D7">
      <w:r w:rsidRPr="001E7E80">
        <w:t>Table 4</w:t>
      </w:r>
      <w:r w:rsidR="00A17066" w:rsidRPr="001E7E80">
        <w:t xml:space="preserve"> Condition- vs person-first language in the Australian obesity corpus</w:t>
      </w:r>
    </w:p>
    <w:p w14:paraId="60D673A8" w14:textId="6910CEF3" w:rsidR="00D97D98" w:rsidRPr="00D97D98" w:rsidRDefault="00D97D98" w:rsidP="00D97D98">
      <w:pPr>
        <w:rPr>
          <w:rFonts w:ascii="Calibri" w:hAnsi="Calibri" w:cs="Calibri"/>
          <w:color w:val="000000"/>
          <w:sz w:val="22"/>
          <w:szCs w:val="22"/>
          <w:lang w:eastAsia="en-AU"/>
        </w:rPr>
      </w:pPr>
    </w:p>
    <w:p w14:paraId="58AF8037" w14:textId="1B46CB62" w:rsidR="00FA3CB1" w:rsidRDefault="009D732C" w:rsidP="00D320D7">
      <w:pPr>
        <w:rPr>
          <w:ins w:id="50" w:author="Darya Vanichkina" w:date="2022-07-04T09:29:00Z"/>
        </w:rPr>
      </w:pPr>
      <w:r w:rsidRPr="001E7E80">
        <w:t xml:space="preserve">This tendency also holds when the number of articles containing condition-first and person-first </w:t>
      </w:r>
      <w:r w:rsidR="004A6BB0" w:rsidRPr="001E7E80">
        <w:t xml:space="preserve">language </w:t>
      </w:r>
      <w:r w:rsidRPr="001E7E80">
        <w:t xml:space="preserve">are considered. </w:t>
      </w:r>
      <w:del w:id="51" w:author="Darya Vanichkina" w:date="2022-06-30T11:16:00Z">
        <w:r w:rsidR="006336C3" w:rsidDel="0014275D">
          <w:delText>Overall</w:delText>
        </w:r>
      </w:del>
      <w:ins w:id="52" w:author="Darya Vanichkina" w:date="2022-06-30T11:16:00Z">
        <w:r w:rsidR="0014275D">
          <w:t xml:space="preserve">In the </w:t>
        </w:r>
      </w:ins>
      <w:ins w:id="53" w:author="Darya Vanichkina" w:date="2022-07-04T09:29:00Z">
        <w:r w:rsidR="006A46FF">
          <w:t xml:space="preserve">full </w:t>
        </w:r>
      </w:ins>
      <w:ins w:id="54" w:author="Darya Vanichkina" w:date="2022-06-30T11:16:00Z">
        <w:r w:rsidR="0014275D">
          <w:t>corpus</w:t>
        </w:r>
      </w:ins>
      <w:r w:rsidR="00FA3CB1">
        <w:t>,</w:t>
      </w:r>
      <w:r w:rsidR="006336C3">
        <w:t xml:space="preserve"> c</w:t>
      </w:r>
      <w:r w:rsidR="006336C3" w:rsidRPr="006336C3">
        <w:t>ondition-first language is used in 9-14% of articles from all sources</w:t>
      </w:r>
      <w:r w:rsidR="00865E1A">
        <w:t xml:space="preserve"> (7-14% of articles per year)</w:t>
      </w:r>
      <w:r w:rsidR="006336C3" w:rsidRPr="006336C3">
        <w:t>, while person-first language is used in less than 1% of articles</w:t>
      </w:r>
      <w:r w:rsidR="00865E1A">
        <w:t xml:space="preserve"> (0.17-1.14% of articles per year)</w:t>
      </w:r>
      <w:r w:rsidR="006336C3" w:rsidRPr="006336C3">
        <w:t>.</w:t>
      </w:r>
      <w:r w:rsidR="006336C3">
        <w:t xml:space="preserve"> </w:t>
      </w:r>
      <w:ins w:id="55" w:author="Darya Vanichkina" w:date="2022-07-04T09:29:00Z">
        <w:r w:rsidR="00370986">
          <w:t xml:space="preserve">Furthermore, nearly half of articles that use person-first language also use condition-first language as well (Figure 1).  </w:t>
        </w:r>
      </w:ins>
      <w:ins w:id="56" w:author="Darya Vanichkina" w:date="2022-06-30T11:16:00Z">
        <w:r w:rsidR="0014275D">
          <w:t xml:space="preserve">Looking at the resampling data, </w:t>
        </w:r>
      </w:ins>
      <w:ins w:id="57" w:author="Darya Vanichkina" w:date="2022-06-30T14:19:00Z">
        <w:r w:rsidR="00763DC4">
          <w:t xml:space="preserve">the </w:t>
        </w:r>
      </w:ins>
      <w:ins w:id="58" w:author="Darya Vanichkina" w:date="2022-06-30T11:14:00Z">
        <w:r w:rsidR="0014275D" w:rsidRPr="0014275D">
          <w:t xml:space="preserve">mean </w:t>
        </w:r>
      </w:ins>
      <w:ins w:id="59" w:author="Darya Vanichkina" w:date="2022-06-30T11:16:00Z">
        <w:r w:rsidR="0014275D">
          <w:t xml:space="preserve">number of articles using person-first language across all </w:t>
        </w:r>
        <w:proofErr w:type="spellStart"/>
        <w:r w:rsidR="0014275D">
          <w:t>subcorpora</w:t>
        </w:r>
        <w:proofErr w:type="spellEnd"/>
        <w:r w:rsidR="0014275D">
          <w:t xml:space="preserve"> </w:t>
        </w:r>
      </w:ins>
      <w:ins w:id="60" w:author="Darya Vanichkina" w:date="2022-06-30T14:19:00Z">
        <w:r w:rsidR="00763DC4">
          <w:t xml:space="preserve">is </w:t>
        </w:r>
      </w:ins>
      <w:ins w:id="61" w:author="Darya Vanichkina" w:date="2022-06-30T11:14:00Z">
        <w:r w:rsidR="0014275D" w:rsidRPr="0014275D">
          <w:t>4.03</w:t>
        </w:r>
      </w:ins>
      <w:ins w:id="62" w:author="Darya Vanichkina" w:date="2022-06-30T14:19:00Z">
        <w:r w:rsidR="00763DC4">
          <w:t xml:space="preserve"> articles per 1000</w:t>
        </w:r>
      </w:ins>
      <w:ins w:id="63" w:author="Darya Vanichkina" w:date="2022-06-30T11:14:00Z">
        <w:r w:rsidR="0014275D" w:rsidRPr="0014275D">
          <w:t>,</w:t>
        </w:r>
      </w:ins>
      <w:ins w:id="64" w:author="Darya Vanichkina" w:date="2022-06-30T14:19:00Z">
        <w:r w:rsidR="00763DC4">
          <w:t xml:space="preserve"> while the</w:t>
        </w:r>
      </w:ins>
      <w:ins w:id="65" w:author="Darya Vanichkina" w:date="2022-06-30T11:14:00Z">
        <w:r w:rsidR="0014275D" w:rsidRPr="0014275D">
          <w:t xml:space="preserve"> </w:t>
        </w:r>
      </w:ins>
      <w:ins w:id="66" w:author="Darya Vanichkina" w:date="2022-06-30T11:16:00Z">
        <w:r w:rsidR="0014275D" w:rsidRPr="0014275D">
          <w:t xml:space="preserve">mean </w:t>
        </w:r>
        <w:r w:rsidR="0014275D">
          <w:t xml:space="preserve">number of articles using condition-first language </w:t>
        </w:r>
      </w:ins>
      <w:ins w:id="67" w:author="Darya Vanichkina" w:date="2022-06-30T14:19:00Z">
        <w:r w:rsidR="00763DC4">
          <w:t>is</w:t>
        </w:r>
      </w:ins>
      <w:ins w:id="68" w:author="Darya Vanichkina" w:date="2022-06-30T11:14:00Z">
        <w:r w:rsidR="0014275D" w:rsidRPr="0014275D">
          <w:t xml:space="preserve"> 122.54</w:t>
        </w:r>
      </w:ins>
      <w:ins w:id="69" w:author="Darya Vanichkina" w:date="2022-06-30T14:19:00Z">
        <w:r w:rsidR="00763DC4">
          <w:t>, the difference between which is</w:t>
        </w:r>
      </w:ins>
      <w:ins w:id="70" w:author="Darya Vanichkina" w:date="2022-06-30T11:14:00Z">
        <w:r w:rsidR="0014275D" w:rsidRPr="0014275D">
          <w:t xml:space="preserve"> statistically significant</w:t>
        </w:r>
      </w:ins>
      <w:ins w:id="71" w:author="Darya Vanichkina" w:date="2022-06-30T14:19:00Z">
        <w:r w:rsidR="00763DC4">
          <w:t xml:space="preserve"> with a </w:t>
        </w:r>
      </w:ins>
      <w:ins w:id="72" w:author="Darya Vanichkina" w:date="2022-06-30T11:14:00Z">
        <w:r w:rsidR="0014275D" w:rsidRPr="0014275D">
          <w:t xml:space="preserve">large </w:t>
        </w:r>
      </w:ins>
      <w:ins w:id="73" w:author="Darya Vanichkina" w:date="2022-06-30T14:19:00Z">
        <w:r w:rsidR="00763DC4">
          <w:t>effect size</w:t>
        </w:r>
      </w:ins>
      <w:ins w:id="74" w:author="Darya Vanichkina" w:date="2022-06-30T14:20:00Z">
        <w:r w:rsidR="00F776BE">
          <w:t xml:space="preserve"> (see Supplementary Note 2)</w:t>
        </w:r>
      </w:ins>
      <w:ins w:id="75" w:author="Darya Vanichkina" w:date="2022-06-30T14:19:00Z">
        <w:r w:rsidR="00763DC4">
          <w:t xml:space="preserve">. </w:t>
        </w:r>
      </w:ins>
      <w:del w:id="76" w:author="Darya Vanichkina" w:date="2022-06-30T11:14:00Z">
        <w:r w:rsidR="0083602D" w:rsidDel="0014275D">
          <w:delText>A</w:delText>
        </w:r>
        <w:r w:rsidR="008C41EE" w:rsidDel="0014275D">
          <w:delText xml:space="preserve"> </w:delText>
        </w:r>
        <w:r w:rsidR="001C6A19" w:rsidRPr="001C6A19" w:rsidDel="0014275D">
          <w:delText>mean of 4 per 1000</w:delText>
        </w:r>
        <w:r w:rsidR="008C41EE" w:rsidDel="0014275D">
          <w:delText xml:space="preserve"> articles</w:delText>
        </w:r>
        <w:r w:rsidR="001C6A19" w:rsidRPr="001C6A19" w:rsidDel="0014275D">
          <w:delText xml:space="preserve"> us</w:delText>
        </w:r>
        <w:r w:rsidR="0083602D" w:rsidDel="0014275D">
          <w:delText>e</w:delText>
        </w:r>
        <w:r w:rsidR="001C6A19" w:rsidRPr="001C6A19" w:rsidDel="0014275D">
          <w:delText xml:space="preserve"> person-first language, </w:delText>
        </w:r>
        <w:r w:rsidR="0083602D" w:rsidDel="0014275D">
          <w:delText>while</w:delText>
        </w:r>
        <w:r w:rsidR="001C6A19" w:rsidRPr="001C6A19" w:rsidDel="0014275D">
          <w:delText xml:space="preserve"> 122 per 1000 </w:delText>
        </w:r>
        <w:r w:rsidR="008C41EE" w:rsidDel="0014275D">
          <w:delText xml:space="preserve">articles </w:delText>
        </w:r>
        <w:r w:rsidR="001C6A19" w:rsidRPr="001C6A19" w:rsidDel="0014275D">
          <w:delText>us</w:delText>
        </w:r>
        <w:r w:rsidR="0083602D" w:rsidDel="0014275D">
          <w:delText>e</w:delText>
        </w:r>
        <w:r w:rsidR="001C6A19" w:rsidRPr="001C6A19" w:rsidDel="0014275D">
          <w:delText xml:space="preserve"> condition-first language.</w:delText>
        </w:r>
        <w:r w:rsidR="008C41EE" w:rsidDel="0014275D">
          <w:delText xml:space="preserve"> </w:delText>
        </w:r>
      </w:del>
      <w:del w:id="77" w:author="Darya Vanichkina" w:date="2022-07-04T09:29:00Z">
        <w:r w:rsidRPr="001E7E80" w:rsidDel="00370986">
          <w:delText xml:space="preserve">Figure 1 </w:delText>
        </w:r>
        <w:r w:rsidR="00354676" w:rsidRPr="001E7E80" w:rsidDel="00370986">
          <w:delText>shows the proportion of total articles containing at least one mention of condition-first</w:delText>
        </w:r>
        <w:r w:rsidR="00657DE2" w:rsidRPr="001E7E80" w:rsidDel="00370986">
          <w:delText xml:space="preserve"> language,</w:delText>
        </w:r>
        <w:r w:rsidR="00354676" w:rsidRPr="001E7E80" w:rsidDel="00370986">
          <w:delText xml:space="preserve"> </w:delText>
        </w:r>
        <w:r w:rsidR="00657DE2" w:rsidRPr="001E7E80" w:rsidDel="00370986">
          <w:delText>person-first language</w:delText>
        </w:r>
        <w:r w:rsidR="004A6BB0" w:rsidRPr="001E7E80" w:rsidDel="00370986">
          <w:delText>,</w:delText>
        </w:r>
        <w:r w:rsidR="00657DE2" w:rsidRPr="001E7E80" w:rsidDel="00370986">
          <w:delText xml:space="preserve"> </w:delText>
        </w:r>
        <w:r w:rsidR="004A6BB0" w:rsidRPr="001E7E80" w:rsidDel="00370986">
          <w:delText>or</w:delText>
        </w:r>
        <w:r w:rsidR="00657DE2" w:rsidRPr="001E7E80" w:rsidDel="00370986">
          <w:delText xml:space="preserve"> both.</w:delText>
        </w:r>
        <w:r w:rsidR="00CD2466" w:rsidDel="00370986">
          <w:delText xml:space="preserve"> </w:delText>
        </w:r>
      </w:del>
      <w:del w:id="78" w:author="Darya Vanichkina" w:date="2022-06-30T11:17:00Z">
        <w:r w:rsidR="006329F8" w:rsidDel="0014275D">
          <w:delText>S</w:delText>
        </w:r>
        <w:r w:rsidR="00CD2466" w:rsidDel="0014275D">
          <w:delText>tatistical testing showed that the</w:delText>
        </w:r>
        <w:r w:rsidR="00782808" w:rsidDel="0014275D">
          <w:delText xml:space="preserve"> difference is statistically significant</w:delText>
        </w:r>
        <w:r w:rsidR="00751C05" w:rsidDel="0014275D">
          <w:delText xml:space="preserve"> </w:delText>
        </w:r>
      </w:del>
      <w:commentRangeStart w:id="79"/>
      <w:del w:id="80" w:author="Darya Vanichkina" w:date="2022-07-04T09:29:00Z">
        <w:r w:rsidR="00751C05" w:rsidDel="00370986">
          <w:delText>(</w:delText>
        </w:r>
        <w:r w:rsidR="00751C05" w:rsidRPr="00751C05" w:rsidDel="00370986">
          <w:rPr>
            <w:highlight w:val="green"/>
          </w:rPr>
          <w:delText>add details</w:delText>
        </w:r>
        <w:r w:rsidR="00751C05" w:rsidDel="00370986">
          <w:delText>)</w:delText>
        </w:r>
        <w:r w:rsidR="00782808" w:rsidDel="00370986">
          <w:delText>.</w:delText>
        </w:r>
        <w:r w:rsidR="0025332E" w:rsidDel="00370986">
          <w:delText xml:space="preserve"> </w:delText>
        </w:r>
        <w:commentRangeEnd w:id="79"/>
        <w:r w:rsidR="00B96031" w:rsidDel="00370986">
          <w:rPr>
            <w:rStyle w:val="CommentReference"/>
            <w:rFonts w:asciiTheme="minorHAnsi" w:eastAsiaTheme="minorHAnsi" w:hAnsiTheme="minorHAnsi" w:cstheme="minorBidi"/>
          </w:rPr>
          <w:commentReference w:id="79"/>
        </w:r>
      </w:del>
    </w:p>
    <w:p w14:paraId="6DC63131" w14:textId="77777777" w:rsidR="00370986" w:rsidRDefault="00370986" w:rsidP="00D320D7"/>
    <w:p w14:paraId="6E1C3ED2" w14:textId="622164E0" w:rsidR="00C94966" w:rsidRDefault="00FA3CB1">
      <w:pPr>
        <w:pPrChange w:id="81" w:author="Darya Vanichkina" w:date="2022-06-30T11:19:00Z">
          <w:pPr>
            <w:ind w:firstLine="720"/>
          </w:pPr>
        </w:pPrChange>
      </w:pPr>
      <w:r>
        <w:t>Our analysis demonstrates that</w:t>
      </w:r>
      <w:ins w:id="82" w:author="Darya Vanichkina" w:date="2022-06-30T11:19:00Z">
        <w:r w:rsidR="00252E0C">
          <w:t xml:space="preserve"> among articles that use either condition-first</w:t>
        </w:r>
      </w:ins>
      <w:ins w:id="83" w:author="Darya Vanichkina" w:date="2022-06-30T15:26:00Z">
        <w:r w:rsidR="00AD01C2">
          <w:t xml:space="preserve"> </w:t>
        </w:r>
      </w:ins>
      <w:ins w:id="84" w:author="Darya Vanichkina" w:date="2022-06-30T15:27:00Z">
        <w:r w:rsidR="00AD01C2">
          <w:t>OR</w:t>
        </w:r>
      </w:ins>
      <w:ins w:id="85" w:author="Darya Vanichkina" w:date="2022-06-30T15:26:00Z">
        <w:r w:rsidR="00AD01C2">
          <w:t xml:space="preserve"> </w:t>
        </w:r>
      </w:ins>
      <w:ins w:id="86" w:author="Darya Vanichkina" w:date="2022-06-30T11:19:00Z">
        <w:r w:rsidR="00252E0C">
          <w:t>person-first language</w:t>
        </w:r>
      </w:ins>
      <w:ins w:id="87" w:author="Darya Vanichkina" w:date="2022-06-30T15:27:00Z">
        <w:r w:rsidR="00AD01C2">
          <w:t xml:space="preserve"> but not both</w:t>
        </w:r>
      </w:ins>
      <w:ins w:id="88" w:author="Darya Vanichkina" w:date="2022-06-30T11:19:00Z">
        <w:r w:rsidR="00252E0C">
          <w:t>,</w:t>
        </w:r>
      </w:ins>
      <w:r w:rsidR="00276A42">
        <w:t xml:space="preserve"> the number of articles with only condition-first language is higher in </w:t>
      </w:r>
      <w:r w:rsidR="0023417B">
        <w:t xml:space="preserve">tabloid </w:t>
      </w:r>
      <w:r w:rsidR="00067E27">
        <w:t>publications</w:t>
      </w:r>
      <w:r w:rsidR="0023417B">
        <w:t xml:space="preserve"> and in right-leaning publications</w:t>
      </w:r>
      <w:del w:id="89" w:author="Darya Vanichkina" w:date="2022-06-30T15:27:00Z">
        <w:r w:rsidR="0023417B" w:rsidDel="00AD01C2">
          <w:delText xml:space="preserve"> (</w:delText>
        </w:r>
        <w:r w:rsidR="009F04F5" w:rsidDel="00AD01C2">
          <w:delText>p</w:delText>
        </w:r>
        <w:r w:rsidR="00F7284C" w:rsidDel="00AD01C2">
          <w:delText xml:space="preserve"> &lt; 0.</w:delText>
        </w:r>
        <w:r w:rsidR="00067E27" w:rsidDel="00AD01C2">
          <w:delText>05</w:delText>
        </w:r>
        <w:r w:rsidR="0023417B" w:rsidDel="00AD01C2">
          <w:delText>, with small effect sizes</w:delText>
        </w:r>
      </w:del>
      <w:del w:id="90" w:author="Darya Vanichkina" w:date="2022-06-30T15:23:00Z">
        <w:r w:rsidR="0023417B" w:rsidDel="00AD01C2">
          <w:delText xml:space="preserve">, </w:delText>
        </w:r>
      </w:del>
      <w:del w:id="91" w:author="Darya Vanichkina" w:date="2022-06-30T14:20:00Z">
        <w:r w:rsidR="00067E27" w:rsidRPr="00067E27" w:rsidDel="00F776BE">
          <w:delText>Pearson’s Chi-squared test with Yates’ continuity correction</w:delText>
        </w:r>
      </w:del>
      <w:del w:id="92" w:author="Darya Vanichkina" w:date="2022-06-30T15:27:00Z">
        <w:r w:rsidR="00067E27" w:rsidDel="00AD01C2">
          <w:delText>;</w:delText>
        </w:r>
      </w:del>
      <w:del w:id="93" w:author="Darya Vanichkina" w:date="2022-06-30T15:23:00Z">
        <w:r w:rsidR="00067E27" w:rsidDel="00AD01C2">
          <w:delText xml:space="preserve"> </w:delText>
        </w:r>
        <w:r w:rsidR="0023417B" w:rsidDel="00AD01C2">
          <w:delText xml:space="preserve">details at </w:delText>
        </w:r>
        <w:r w:rsidR="001E7F82" w:rsidRPr="001E7F82" w:rsidDel="00AD01C2">
          <w:rPr>
            <w:highlight w:val="green"/>
          </w:rPr>
          <w:delText>GitHub ref</w:delText>
        </w:r>
      </w:del>
      <w:del w:id="94" w:author="Darya Vanichkina" w:date="2022-06-30T15:27:00Z">
        <w:r w:rsidR="0023417B" w:rsidDel="00AD01C2">
          <w:delText>)</w:delText>
        </w:r>
      </w:del>
      <w:ins w:id="95" w:author="Darya Vanichkina" w:date="2022-06-30T11:20:00Z">
        <w:r w:rsidR="00252E0C">
          <w:t xml:space="preserve">; </w:t>
        </w:r>
      </w:ins>
      <w:ins w:id="96" w:author="Darya Vanichkina" w:date="2022-06-30T15:27:00Z">
        <w:r w:rsidR="00AD01C2">
          <w:t xml:space="preserve">a </w:t>
        </w:r>
      </w:ins>
      <w:ins w:id="97" w:author="Darya Vanichkina" w:date="2022-06-30T11:20:00Z">
        <w:r w:rsidR="00252E0C">
          <w:t>similar difference</w:t>
        </w:r>
      </w:ins>
      <w:ins w:id="98" w:author="Darya Vanichkina" w:date="2022-06-30T15:27:00Z">
        <w:r w:rsidR="00AD01C2">
          <w:t xml:space="preserve"> is</w:t>
        </w:r>
      </w:ins>
      <w:ins w:id="99" w:author="Darya Vanichkina" w:date="2022-06-30T11:20:00Z">
        <w:r w:rsidR="00252E0C">
          <w:t xml:space="preserve"> not observed for </w:t>
        </w:r>
      </w:ins>
      <w:del w:id="100" w:author="Darya Vanichkina" w:date="2022-06-30T11:20:00Z">
        <w:r w:rsidR="0023417B" w:rsidDel="00252E0C">
          <w:delText>.</w:delText>
        </w:r>
        <w:r w:rsidR="00366B8F" w:rsidDel="00252E0C">
          <w:delText xml:space="preserve"> </w:delText>
        </w:r>
        <w:r w:rsidR="0083602D" w:rsidDel="00252E0C">
          <w:delText xml:space="preserve">However, </w:delText>
        </w:r>
      </w:del>
      <w:r w:rsidR="0083602D">
        <w:t>p</w:t>
      </w:r>
      <w:r w:rsidR="00366B8F">
        <w:t>erson-first language</w:t>
      </w:r>
      <w:ins w:id="101" w:author="Darya Vanichkina" w:date="2022-06-30T15:27:00Z">
        <w:r w:rsidR="00AD01C2">
          <w:t xml:space="preserve"> (see Supplementary Note 3)</w:t>
        </w:r>
      </w:ins>
      <w:del w:id="102" w:author="Darya Vanichkina" w:date="2022-06-30T11:20:00Z">
        <w:r w:rsidR="00366B8F" w:rsidDel="00252E0C">
          <w:delText xml:space="preserve"> is present in approximately the same number of articles from </w:delText>
        </w:r>
        <w:r w:rsidR="00586C79" w:rsidDel="00252E0C">
          <w:delText>these</w:delText>
        </w:r>
        <w:r w:rsidR="00366B8F" w:rsidDel="00252E0C">
          <w:delText xml:space="preserve"> groups</w:delText>
        </w:r>
      </w:del>
      <w:r w:rsidR="00366B8F">
        <w:t>.</w:t>
      </w:r>
      <w:r w:rsidR="001C6A19">
        <w:t xml:space="preserve"> </w:t>
      </w:r>
      <w:ins w:id="103" w:author="Darya Vanichkina" w:date="2022-06-30T15:27:00Z">
        <w:r w:rsidR="00AD01C2">
          <w:t>Looking at</w:t>
        </w:r>
      </w:ins>
      <w:del w:id="104" w:author="Darya Vanichkina" w:date="2022-06-30T11:21:00Z">
        <w:r w:rsidR="00044082" w:rsidDel="00252E0C">
          <w:delText>Importantly</w:delText>
        </w:r>
        <w:r w:rsidR="00244384" w:rsidDel="00252E0C">
          <w:delText>, i</w:delText>
        </w:r>
        <w:r w:rsidR="00244384" w:rsidRPr="00244384" w:rsidDel="00252E0C">
          <w:delText>n texts that use either condition-first, person-first language or both, the</w:delText>
        </w:r>
      </w:del>
      <w:ins w:id="105" w:author="Darya Vanichkina" w:date="2022-06-30T11:22:00Z">
        <w:r w:rsidR="00252E0C">
          <w:t xml:space="preserve"> articles that use either condition-first, person-first language or both</w:t>
        </w:r>
      </w:ins>
      <w:ins w:id="106" w:author="Darya Vanichkina" w:date="2022-06-30T11:21:00Z">
        <w:r w:rsidR="00252E0C" w:rsidRPr="00252E0C">
          <w:t xml:space="preserve"> </w:t>
        </w:r>
      </w:ins>
      <w:ins w:id="107" w:author="Darya Vanichkina" w:date="2022-06-30T15:28:00Z">
        <w:r w:rsidR="00AD01C2">
          <w:t>reveals</w:t>
        </w:r>
      </w:ins>
      <w:ins w:id="108" w:author="Darya Vanichkina" w:date="2022-06-30T12:07:00Z">
        <w:r w:rsidR="00EC755E">
          <w:t xml:space="preserve"> </w:t>
        </w:r>
      </w:ins>
      <w:ins w:id="109" w:author="Darya Vanichkina" w:date="2022-06-30T17:46:00Z">
        <w:r w:rsidR="0027696F">
          <w:t>that the</w:t>
        </w:r>
      </w:ins>
      <w:ins w:id="110" w:author="Darya Vanichkina" w:date="2022-06-30T11:22:00Z">
        <w:r w:rsidR="00252E0C">
          <w:t xml:space="preserve"> </w:t>
        </w:r>
      </w:ins>
      <w:ins w:id="111" w:author="Darya Vanichkina" w:date="2022-06-30T11:21:00Z">
        <w:r w:rsidR="00252E0C" w:rsidRPr="00252E0C">
          <w:t xml:space="preserve">mean </w:t>
        </w:r>
      </w:ins>
      <w:ins w:id="112" w:author="Darya Vanichkina" w:date="2022-06-30T11:22:00Z">
        <w:r w:rsidR="00252E0C">
          <w:t>f</w:t>
        </w:r>
      </w:ins>
      <w:ins w:id="113" w:author="Darya Vanichkina" w:date="2022-06-30T11:23:00Z">
        <w:r w:rsidR="00252E0C">
          <w:t>requency of condition-first language</w:t>
        </w:r>
      </w:ins>
      <w:ins w:id="114" w:author="Darya Vanichkina" w:date="2022-06-30T15:28:00Z">
        <w:r w:rsidR="00AD01C2">
          <w:t>,</w:t>
        </w:r>
      </w:ins>
      <w:ins w:id="115" w:author="Darya Vanichkina" w:date="2022-06-30T11:23:00Z">
        <w:r w:rsidR="00252E0C">
          <w:t xml:space="preserve"> </w:t>
        </w:r>
      </w:ins>
      <w:ins w:id="116" w:author="Darya Vanichkina" w:date="2022-06-30T11:21:00Z">
        <w:r w:rsidR="00252E0C" w:rsidRPr="00252E0C">
          <w:t>4.34</w:t>
        </w:r>
      </w:ins>
      <w:ins w:id="117" w:author="Darya Vanichkina" w:date="2022-06-30T11:23:00Z">
        <w:r w:rsidR="00252E0C">
          <w:t xml:space="preserve"> words per 1000</w:t>
        </w:r>
      </w:ins>
      <w:ins w:id="118" w:author="Darya Vanichkina" w:date="2022-06-30T11:21:00Z">
        <w:r w:rsidR="00252E0C" w:rsidRPr="00252E0C">
          <w:t xml:space="preserve">, </w:t>
        </w:r>
      </w:ins>
      <w:ins w:id="119" w:author="Darya Vanichkina" w:date="2022-06-30T15:28:00Z">
        <w:r w:rsidR="00AD01C2">
          <w:t xml:space="preserve"> </w:t>
        </w:r>
      </w:ins>
      <w:ins w:id="120" w:author="Darya Vanichkina" w:date="2022-06-30T17:46:00Z">
        <w:r w:rsidR="0027696F">
          <w:t>is higher than</w:t>
        </w:r>
      </w:ins>
      <w:ins w:id="121" w:author="Darya Vanichkina" w:date="2022-06-30T15:28:00Z">
        <w:r w:rsidR="00AD01C2">
          <w:t xml:space="preserve"> </w:t>
        </w:r>
      </w:ins>
      <w:ins w:id="122" w:author="Darya Vanichkina" w:date="2022-06-30T11:23:00Z">
        <w:r w:rsidR="008160D0">
          <w:t xml:space="preserve">the </w:t>
        </w:r>
      </w:ins>
      <w:ins w:id="123" w:author="Darya Vanichkina" w:date="2022-06-30T11:21:00Z">
        <w:r w:rsidR="00252E0C" w:rsidRPr="00252E0C">
          <w:t xml:space="preserve">mean </w:t>
        </w:r>
      </w:ins>
      <w:ins w:id="124" w:author="Darya Vanichkina" w:date="2022-06-30T11:23:00Z">
        <w:r w:rsidR="00252E0C">
          <w:t>frequency of person-first language</w:t>
        </w:r>
      </w:ins>
      <w:ins w:id="125" w:author="Darya Vanichkina" w:date="2022-06-30T15:28:00Z">
        <w:r w:rsidR="00AD01C2">
          <w:t>,</w:t>
        </w:r>
      </w:ins>
      <w:ins w:id="126" w:author="Darya Vanichkina" w:date="2022-06-30T11:23:00Z">
        <w:r w:rsidR="008160D0">
          <w:t xml:space="preserve"> </w:t>
        </w:r>
      </w:ins>
      <w:ins w:id="127" w:author="Darya Vanichkina" w:date="2022-06-30T11:21:00Z">
        <w:r w:rsidR="00252E0C" w:rsidRPr="00252E0C">
          <w:t>2.67</w:t>
        </w:r>
      </w:ins>
      <w:ins w:id="128" w:author="Darya Vanichkina" w:date="2022-06-30T11:23:00Z">
        <w:r w:rsidR="008160D0">
          <w:t xml:space="preserve"> </w:t>
        </w:r>
      </w:ins>
      <w:ins w:id="129" w:author="Darya Vanichkina" w:date="2022-06-30T15:28:00Z">
        <w:r w:rsidR="00AD01C2">
          <w:t xml:space="preserve">words </w:t>
        </w:r>
      </w:ins>
      <w:ins w:id="130" w:author="Darya Vanichkina" w:date="2022-06-30T11:23:00Z">
        <w:r w:rsidR="008160D0">
          <w:t>per 1000</w:t>
        </w:r>
      </w:ins>
      <w:ins w:id="131" w:author="Darya Vanichkina" w:date="2022-06-30T15:28:00Z">
        <w:r w:rsidR="00AD01C2">
          <w:t xml:space="preserve"> (Supplementary Note 4)</w:t>
        </w:r>
      </w:ins>
      <w:del w:id="132" w:author="Darya Vanichkina" w:date="2022-06-30T11:21:00Z">
        <w:r w:rsidR="00244384" w:rsidRPr="00244384" w:rsidDel="00252E0C">
          <w:delText xml:space="preserve"> frequency of condition-first language is higher (mean 4 words per 1000) than person-first (mean 2.7 words per 1000)</w:delText>
        </w:r>
      </w:del>
      <w:r w:rsidR="00244384" w:rsidRPr="00244384">
        <w:t>.</w:t>
      </w:r>
      <w:r w:rsidR="0083602D">
        <w:t xml:space="preserve"> </w:t>
      </w:r>
      <w:r w:rsidR="00044082">
        <w:t xml:space="preserve">Finally, we used linear </w:t>
      </w:r>
      <w:del w:id="133" w:author="Darya Vanichkina" w:date="2022-06-30T11:26:00Z">
        <w:r w:rsidR="00044082" w:rsidDel="008160D0">
          <w:delText xml:space="preserve">mixed effects </w:delText>
        </w:r>
      </w:del>
      <w:r w:rsidR="00044082">
        <w:t>model</w:t>
      </w:r>
      <w:ins w:id="134" w:author="Darya Vanichkina" w:date="2022-06-30T11:26:00Z">
        <w:r w:rsidR="008160D0">
          <w:t>ling</w:t>
        </w:r>
      </w:ins>
      <w:r w:rsidR="00044082">
        <w:t xml:space="preserve"> to consider whether there are differences in the frequency of condition-first language use across years</w:t>
      </w:r>
      <w:ins w:id="135" w:author="Darya Vanichkina" w:date="2022-06-30T11:24:00Z">
        <w:r w:rsidR="008160D0">
          <w:t xml:space="preserve"> and individual newspapers (</w:t>
        </w:r>
      </w:ins>
      <w:ins w:id="136" w:author="Darya Vanichkina" w:date="2022-06-30T15:29:00Z">
        <w:r w:rsidR="00AD01C2">
          <w:t>Supplementary Note 5</w:t>
        </w:r>
      </w:ins>
      <w:ins w:id="137" w:author="Darya Vanichkina" w:date="2022-06-30T11:26:00Z">
        <w:r w:rsidR="008160D0">
          <w:t>)</w:t>
        </w:r>
      </w:ins>
      <w:ins w:id="138" w:author="Darya Vanichkina" w:date="2022-07-14T10:22:00Z">
        <w:r w:rsidR="002E0FBD">
          <w:t xml:space="preserve">. </w:t>
        </w:r>
      </w:ins>
      <w:del w:id="139" w:author="Darya Vanichkina" w:date="2022-06-30T11:25:00Z">
        <w:r w:rsidR="00044082" w:rsidDel="008160D0">
          <w:delText>.</w:delText>
        </w:r>
        <w:r w:rsidR="005B6DA0" w:rsidDel="008160D0">
          <w:delText xml:space="preserve"> There are insufficient data to do the same for person-first language, given the rarity of such language in the corpus</w:delText>
        </w:r>
      </w:del>
      <w:del w:id="140" w:author="Darya Vanichkina" w:date="2022-07-14T10:22:00Z">
        <w:r w:rsidR="005B6DA0" w:rsidDel="002E0FBD">
          <w:delText>.</w:delText>
        </w:r>
        <w:r w:rsidR="005B7835" w:rsidDel="002E0FBD">
          <w:delText xml:space="preserve"> </w:delText>
        </w:r>
      </w:del>
      <w:ins w:id="141" w:author="Darya Vanichkina" w:date="2022-06-30T17:46:00Z">
        <w:r w:rsidR="0027696F">
          <w:t>M</w:t>
        </w:r>
      </w:ins>
      <w:ins w:id="142" w:author="Darya Vanichkina" w:date="2022-06-30T15:35:00Z">
        <w:r w:rsidR="00552B06">
          <w:t>odelling suggest</w:t>
        </w:r>
      </w:ins>
      <w:ins w:id="143" w:author="Darya Vanichkina" w:date="2022-06-30T17:46:00Z">
        <w:r w:rsidR="0027696F">
          <w:t>s</w:t>
        </w:r>
      </w:ins>
      <w:ins w:id="144" w:author="Darya Vanichkina" w:date="2022-06-30T15:35:00Z">
        <w:r w:rsidR="00552B06">
          <w:t xml:space="preserve"> a difference between </w:t>
        </w:r>
      </w:ins>
      <w:ins w:id="145" w:author="Darya Vanichkina" w:date="2022-06-30T17:46:00Z">
        <w:r w:rsidR="0027696F">
          <w:t>news</w:t>
        </w:r>
      </w:ins>
      <w:ins w:id="146" w:author="Darya Vanichkina" w:date="2022-06-30T17:47:00Z">
        <w:r w:rsidR="0027696F">
          <w:t>papers</w:t>
        </w:r>
      </w:ins>
      <w:ins w:id="147" w:author="Darya Vanichkina" w:date="2022-06-30T15:36:00Z">
        <w:r w:rsidR="00552B06">
          <w:t xml:space="preserve"> </w:t>
        </w:r>
      </w:ins>
      <w:ins w:id="148" w:author="Darya Vanichkina" w:date="2022-06-30T17:47:00Z">
        <w:r w:rsidR="0027696F">
          <w:t>in the</w:t>
        </w:r>
      </w:ins>
      <w:ins w:id="149" w:author="Darya Vanichkina" w:date="2022-06-30T15:36:00Z">
        <w:r w:rsidR="00552B06">
          <w:t xml:space="preserve"> frequency of condition-first language</w:t>
        </w:r>
      </w:ins>
      <w:ins w:id="150" w:author="Darya Vanichkina" w:date="2022-06-30T17:48:00Z">
        <w:r w:rsidR="0027696F">
          <w:t xml:space="preserve"> and supports the above observation of broadsheets having a lower frequency </w:t>
        </w:r>
      </w:ins>
      <w:ins w:id="151" w:author="Darya Vanichkina" w:date="2022-07-13T15:05:00Z">
        <w:r w:rsidR="00697E78">
          <w:t>of use</w:t>
        </w:r>
      </w:ins>
      <w:ins w:id="152" w:author="Darya Vanichkina" w:date="2022-06-30T17:48:00Z">
        <w:r w:rsidR="0027696F">
          <w:t xml:space="preserve"> than tabloids</w:t>
        </w:r>
      </w:ins>
      <w:ins w:id="153" w:author="Darya Vanichkina" w:date="2022-07-14T10:20:00Z">
        <w:r w:rsidR="002E0FBD">
          <w:t xml:space="preserve">; no effect across the </w:t>
        </w:r>
        <w:proofErr w:type="gramStart"/>
        <w:r w:rsidR="002E0FBD">
          <w:t>time period</w:t>
        </w:r>
        <w:proofErr w:type="gramEnd"/>
        <w:r w:rsidR="002E0FBD">
          <w:t xml:space="preserve"> is observed</w:t>
        </w:r>
      </w:ins>
      <w:ins w:id="154" w:author="Darya Vanichkina" w:date="2022-06-30T15:37:00Z">
        <w:r w:rsidR="00552B06">
          <w:t xml:space="preserve">. </w:t>
        </w:r>
      </w:ins>
      <w:commentRangeStart w:id="155"/>
      <w:del w:id="156" w:author="Darya Vanichkina" w:date="2022-06-30T11:30:00Z">
        <w:r w:rsidR="005B7835" w:rsidDel="00787FB7">
          <w:delText>Results suggest that no change across time can be observed</w:delText>
        </w:r>
        <w:r w:rsidR="00CC4C12" w:rsidDel="00787FB7">
          <w:delText>; thus</w:delText>
        </w:r>
      </w:del>
      <w:commentRangeEnd w:id="155"/>
      <w:del w:id="157" w:author="Darya Vanichkina" w:date="2022-07-14T10:19:00Z">
        <w:r w:rsidR="0070789A" w:rsidDel="002E0FBD">
          <w:rPr>
            <w:rStyle w:val="CommentReference"/>
            <w:rFonts w:asciiTheme="minorHAnsi" w:eastAsiaTheme="minorHAnsi" w:hAnsiTheme="minorHAnsi" w:cstheme="minorBidi"/>
          </w:rPr>
          <w:commentReference w:id="155"/>
        </w:r>
      </w:del>
      <w:del w:id="158" w:author="Darya Vanichkina" w:date="2022-06-30T11:30:00Z">
        <w:r w:rsidR="00CC4C12" w:rsidDel="00787FB7">
          <w:delText>,</w:delText>
        </w:r>
      </w:del>
      <w:del w:id="159" w:author="Darya Vanichkina" w:date="2022-07-14T10:20:00Z">
        <w:r w:rsidR="00CC4C12" w:rsidDel="002E0FBD">
          <w:delText xml:space="preserve"> there</w:delText>
        </w:r>
      </w:del>
      <w:r w:rsidR="00CC4C12">
        <w:t xml:space="preserve"> </w:t>
      </w:r>
      <w:ins w:id="160" w:author="Darya Vanichkina" w:date="2022-07-14T10:20:00Z">
        <w:r w:rsidR="002E0FBD">
          <w:t xml:space="preserve">This suggests that there </w:t>
        </w:r>
      </w:ins>
      <w:r w:rsidR="00CC4C12">
        <w:t xml:space="preserve">has not been a clear </w:t>
      </w:r>
      <w:del w:id="161" w:author="Darya Vanichkina" w:date="2022-07-14T10:20:00Z">
        <w:r w:rsidR="00CC4C12" w:rsidDel="002E0FBD">
          <w:delText xml:space="preserve">increase of person-first language over time or a clear </w:delText>
        </w:r>
      </w:del>
      <w:r w:rsidR="00CC4C12">
        <w:t xml:space="preserve">decrease of </w:t>
      </w:r>
      <w:proofErr w:type="spellStart"/>
      <w:ins w:id="162" w:author="Darya Vanichkina" w:date="2022-07-14T10:20:00Z">
        <w:r w:rsidR="002E0FBD">
          <w:t>dis</w:t>
        </w:r>
      </w:ins>
      <w:ins w:id="163" w:author="Darya Vanichkina" w:date="2022-07-14T10:21:00Z">
        <w:r w:rsidR="002E0FBD">
          <w:t>preferred</w:t>
        </w:r>
        <w:proofErr w:type="spellEnd"/>
        <w:r w:rsidR="002E0FBD">
          <w:t xml:space="preserve"> </w:t>
        </w:r>
      </w:ins>
      <w:r w:rsidR="00CC4C12">
        <w:t>condition-first language over time.</w:t>
      </w:r>
      <w:ins w:id="164" w:author="Darya Vanichkina" w:date="2022-07-14T10:22:00Z">
        <w:r w:rsidR="002E0FBD" w:rsidRPr="002E0FBD">
          <w:t xml:space="preserve"> </w:t>
        </w:r>
        <w:r w:rsidR="002E0FBD">
          <w:t>Many years have no instances of person-first language in some sources, so a similar analysis is impossible for person-first language</w:t>
        </w:r>
      </w:ins>
      <w:ins w:id="165" w:author="Darya Vanichkina" w:date="2022-07-14T10:24:00Z">
        <w:r w:rsidR="005B41FF">
          <w:t>.</w:t>
        </w:r>
      </w:ins>
    </w:p>
    <w:p w14:paraId="67C3733E" w14:textId="77777777" w:rsidR="00AB445A" w:rsidRDefault="00AB445A" w:rsidP="00D320D7"/>
    <w:p w14:paraId="1F8DE6D4" w14:textId="398984E5" w:rsidR="008C2790" w:rsidRPr="001E7E80" w:rsidRDefault="008C2790" w:rsidP="00D320D7">
      <w:r w:rsidRPr="001E7E80">
        <w:rPr>
          <w:noProof/>
        </w:rPr>
        <w:lastRenderedPageBreak/>
        <w:drawing>
          <wp:inline distT="0" distB="0" distL="0" distR="0" wp14:anchorId="6BBC198F" wp14:editId="04AF18F4">
            <wp:extent cx="3223215" cy="2294021"/>
            <wp:effectExtent l="0" t="0" r="3175" b="5080"/>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pic:nvPicPr>
                  <pic:blipFill rotWithShape="1">
                    <a:blip r:embed="rId12">
                      <a:extLst>
                        <a:ext uri="{28A0092B-C50C-407E-A947-70E740481C1C}">
                          <a14:useLocalDpi xmlns:a14="http://schemas.microsoft.com/office/drawing/2010/main" val="0"/>
                        </a:ext>
                      </a:extLst>
                    </a:blip>
                    <a:srcRect t="11445" b="17383"/>
                    <a:stretch/>
                  </pic:blipFill>
                  <pic:spPr bwMode="auto">
                    <a:xfrm>
                      <a:off x="0" y="0"/>
                      <a:ext cx="3230291" cy="2299057"/>
                    </a:xfrm>
                    <a:prstGeom prst="rect">
                      <a:avLst/>
                    </a:prstGeom>
                    <a:ln>
                      <a:noFill/>
                    </a:ln>
                    <a:extLst>
                      <a:ext uri="{53640926-AAD7-44D8-BBD7-CCE9431645EC}">
                        <a14:shadowObscured xmlns:a14="http://schemas.microsoft.com/office/drawing/2010/main"/>
                      </a:ext>
                    </a:extLst>
                  </pic:spPr>
                </pic:pic>
              </a:graphicData>
            </a:graphic>
          </wp:inline>
        </w:drawing>
      </w:r>
    </w:p>
    <w:p w14:paraId="22993781" w14:textId="1CB95777" w:rsidR="00BF4E5A" w:rsidRPr="001E7E80" w:rsidRDefault="00643ECD" w:rsidP="00EE669B">
      <w:r w:rsidRPr="001E7E80">
        <w:t>Figure 1 Articles containing condition- and person-first language</w:t>
      </w:r>
      <w:r w:rsidR="00FA3CB1">
        <w:t xml:space="preserve"> or both</w:t>
      </w:r>
    </w:p>
    <w:p w14:paraId="68AC75BD" w14:textId="77777777" w:rsidR="00CD0F11" w:rsidRPr="001E7E80" w:rsidRDefault="00CD0F11" w:rsidP="001F37E4"/>
    <w:p w14:paraId="18C56DF9" w14:textId="507A5486" w:rsidR="00375F6A" w:rsidRPr="001E7E80" w:rsidRDefault="00375F6A" w:rsidP="008605D2">
      <w:pPr>
        <w:rPr>
          <w:b/>
          <w:bCs/>
          <w:i/>
          <w:iCs/>
        </w:rPr>
      </w:pPr>
      <w:r w:rsidRPr="001E7E80">
        <w:rPr>
          <w:b/>
          <w:bCs/>
          <w:i/>
          <w:iCs/>
        </w:rPr>
        <w:t>Using pejorative weight-emphasising labels for people and their bodies</w:t>
      </w:r>
    </w:p>
    <w:p w14:paraId="0009804F" w14:textId="42A1F4ED" w:rsidR="00375F6A" w:rsidRPr="001E7E80" w:rsidRDefault="00375F6A" w:rsidP="00394451"/>
    <w:p w14:paraId="5B1D817A" w14:textId="6421E962" w:rsidR="0066485A" w:rsidRPr="001E7E80" w:rsidRDefault="002343B5" w:rsidP="006F66C9">
      <w:r>
        <w:t>…</w:t>
      </w:r>
    </w:p>
    <w:p w14:paraId="7367FA92" w14:textId="77777777" w:rsidR="0075484D" w:rsidRPr="001E7E80" w:rsidRDefault="0075484D" w:rsidP="006F66C9"/>
    <w:p w14:paraId="20317544" w14:textId="41A8098C" w:rsidR="007E49D6" w:rsidRDefault="007D1485" w:rsidP="007E49D6">
      <w:pPr>
        <w:ind w:firstLine="720"/>
        <w:rPr>
          <w:ins w:id="166" w:author="Darya Vanichkina" w:date="2022-07-13T11:09:00Z"/>
        </w:rPr>
      </w:pPr>
      <w:r w:rsidRPr="001E7E80">
        <w:t xml:space="preserve">Given that </w:t>
      </w:r>
      <w:r w:rsidR="00D83DAF" w:rsidRPr="00592B72">
        <w:rPr>
          <w:caps/>
        </w:rPr>
        <w:t>obese</w:t>
      </w:r>
      <w:r w:rsidR="00D83DAF" w:rsidRPr="001E7E80">
        <w:t xml:space="preserve"> and </w:t>
      </w:r>
      <w:r w:rsidR="00D83DAF" w:rsidRPr="00592B72">
        <w:rPr>
          <w:caps/>
        </w:rPr>
        <w:t>overweight</w:t>
      </w:r>
      <w:r w:rsidR="003C18DB" w:rsidRPr="00592B72">
        <w:rPr>
          <w:caps/>
        </w:rPr>
        <w:t xml:space="preserve"> </w:t>
      </w:r>
      <w:r w:rsidR="003C18DB" w:rsidRPr="001E7E80">
        <w:t>are overwhelmingly used as weight-emphasising label for people/their bodies,</w:t>
      </w:r>
      <w:r w:rsidR="00D83DAF" w:rsidRPr="001E7E80">
        <w:t xml:space="preserve"> we </w:t>
      </w:r>
      <w:r w:rsidR="00586C79">
        <w:t>searched for</w:t>
      </w:r>
      <w:r w:rsidR="00D83DAF" w:rsidRPr="001E7E80">
        <w:t xml:space="preserve"> all instances</w:t>
      </w:r>
      <w:r w:rsidR="003C18DB" w:rsidRPr="001E7E80">
        <w:t xml:space="preserve"> of these two adjectives</w:t>
      </w:r>
      <w:r w:rsidR="0083602D">
        <w:t xml:space="preserve"> based on the search syntax </w:t>
      </w:r>
      <w:r w:rsidR="0083602D" w:rsidRPr="001E7E80">
        <w:t>[</w:t>
      </w:r>
      <w:proofErr w:type="spellStart"/>
      <w:r w:rsidR="0083602D" w:rsidRPr="001E7E80">
        <w:t>taglemma</w:t>
      </w:r>
      <w:proofErr w:type="spellEnd"/>
      <w:proofErr w:type="gramStart"/>
      <w:r w:rsidR="0083602D" w:rsidRPr="001E7E80">
        <w:t>=“</w:t>
      </w:r>
      <w:proofErr w:type="spellStart"/>
      <w:proofErr w:type="gramEnd"/>
      <w:r w:rsidR="0083602D" w:rsidRPr="001E7E80">
        <w:t>obese_ADJ</w:t>
      </w:r>
      <w:proofErr w:type="spellEnd"/>
      <w:r w:rsidR="0083602D" w:rsidRPr="001E7E80">
        <w:t>”]</w:t>
      </w:r>
      <w:r w:rsidR="0083602D">
        <w:t xml:space="preserve"> and </w:t>
      </w:r>
      <w:r w:rsidR="0083602D" w:rsidRPr="001E7E80">
        <w:t>[</w:t>
      </w:r>
      <w:proofErr w:type="spellStart"/>
      <w:r w:rsidR="0083602D" w:rsidRPr="001E7E80">
        <w:t>taglemma</w:t>
      </w:r>
      <w:proofErr w:type="spellEnd"/>
      <w:r w:rsidR="0083602D" w:rsidRPr="001E7E80">
        <w:t>=“</w:t>
      </w:r>
      <w:proofErr w:type="spellStart"/>
      <w:r w:rsidR="0083602D" w:rsidRPr="001E7E80">
        <w:t>overweight_ADJ</w:t>
      </w:r>
      <w:proofErr w:type="spellEnd"/>
      <w:r w:rsidR="0083602D" w:rsidRPr="001E7E80">
        <w:t>”]</w:t>
      </w:r>
      <w:r w:rsidR="0083602D">
        <w:t xml:space="preserve"> – in other words, the </w:t>
      </w:r>
      <w:r w:rsidR="00586C79">
        <w:t>analysis</w:t>
      </w:r>
      <w:r w:rsidR="0083602D">
        <w:t xml:space="preserve"> is form-based without any concordance analysis.</w:t>
      </w:r>
      <w:r w:rsidR="0083602D" w:rsidRPr="0083602D">
        <w:t xml:space="preserve"> </w:t>
      </w:r>
      <w:ins w:id="167" w:author="Darya Vanichkina" w:date="2022-07-12T19:01:00Z">
        <w:r w:rsidR="00AC18CB">
          <w:t>Both “obese”</w:t>
        </w:r>
      </w:ins>
      <w:ins w:id="168" w:author="Darya Vanichkina" w:date="2022-07-12T19:03:00Z">
        <w:r w:rsidR="00AC18CB">
          <w:t xml:space="preserve"> (Supplementary note 6)</w:t>
        </w:r>
      </w:ins>
      <w:ins w:id="169" w:author="Darya Vanichkina" w:date="2022-07-12T19:01:00Z">
        <w:r w:rsidR="00AC18CB">
          <w:t xml:space="preserve"> and “overweight”</w:t>
        </w:r>
      </w:ins>
      <w:ins w:id="170" w:author="Darya Vanichkina" w:date="2022-07-12T19:03:00Z">
        <w:r w:rsidR="00AC18CB">
          <w:t xml:space="preserve"> (Supplementary note 7</w:t>
        </w:r>
      </w:ins>
      <w:ins w:id="171" w:author="Darya Vanichkina" w:date="2022-07-13T11:09:00Z">
        <w:r w:rsidR="007E49D6">
          <w:t>) were</w:t>
        </w:r>
      </w:ins>
      <w:ins w:id="172" w:author="Darya Vanichkina" w:date="2022-07-12T19:01:00Z">
        <w:r w:rsidR="00AC18CB">
          <w:t xml:space="preserve"> used more frequently in tabloids than in broadsheets</w:t>
        </w:r>
      </w:ins>
      <w:ins w:id="173" w:author="Darya Vanichkina" w:date="2022-07-12T19:04:00Z">
        <w:r w:rsidR="00AD187C">
          <w:t xml:space="preserve">, with an average of </w:t>
        </w:r>
      </w:ins>
      <w:ins w:id="174" w:author="Darya Vanichkina" w:date="2022-07-12T19:05:00Z">
        <w:r w:rsidR="00F71189">
          <w:t>5.59</w:t>
        </w:r>
      </w:ins>
      <w:ins w:id="175" w:author="Darya Vanichkina" w:date="2022-07-12T19:04:00Z">
        <w:r w:rsidR="00AD187C">
          <w:t xml:space="preserve"> and </w:t>
        </w:r>
      </w:ins>
      <w:ins w:id="176" w:author="Darya Vanichkina" w:date="2022-07-12T19:06:00Z">
        <w:r w:rsidR="00F71189">
          <w:t>5.73</w:t>
        </w:r>
      </w:ins>
      <w:ins w:id="177" w:author="Darya Vanichkina" w:date="2022-07-12T19:04:00Z">
        <w:r w:rsidR="00AD187C">
          <w:t xml:space="preserve"> instances per 1000 words in tabloids vs </w:t>
        </w:r>
      </w:ins>
      <w:ins w:id="178" w:author="Darya Vanichkina" w:date="2022-07-12T19:06:00Z">
        <w:r w:rsidR="00F71189">
          <w:t>3.16</w:t>
        </w:r>
      </w:ins>
      <w:ins w:id="179" w:author="Darya Vanichkina" w:date="2022-07-12T19:04:00Z">
        <w:r w:rsidR="00AD187C">
          <w:t xml:space="preserve"> and </w:t>
        </w:r>
      </w:ins>
      <w:ins w:id="180" w:author="Darya Vanichkina" w:date="2022-07-12T19:06:00Z">
        <w:r w:rsidR="00F71189">
          <w:t>3.55</w:t>
        </w:r>
      </w:ins>
      <w:ins w:id="181" w:author="Darya Vanichkina" w:date="2022-07-12T19:04:00Z">
        <w:r w:rsidR="00AD187C">
          <w:t xml:space="preserve"> instances per 1000 words in broadsheets, respectively</w:t>
        </w:r>
      </w:ins>
      <w:ins w:id="182" w:author="Darya Vanichkina" w:date="2022-07-12T19:05:00Z">
        <w:r w:rsidR="00AD187C">
          <w:t xml:space="preserve">; these results were also observed when </w:t>
        </w:r>
      </w:ins>
      <w:ins w:id="183" w:author="Darya Vanichkina" w:date="2022-07-13T11:09:00Z">
        <w:r w:rsidR="007E49D6">
          <w:t xml:space="preserve">using linear modelling to </w:t>
        </w:r>
      </w:ins>
      <w:ins w:id="184" w:author="Darya Vanichkina" w:date="2022-07-12T19:05:00Z">
        <w:r w:rsidR="00AD187C">
          <w:t>consider sources individually.</w:t>
        </w:r>
      </w:ins>
      <w:ins w:id="185" w:author="Darya Vanichkina" w:date="2022-07-13T11:09:00Z">
        <w:r w:rsidR="007E49D6">
          <w:t xml:space="preserve"> </w:t>
        </w:r>
      </w:ins>
      <w:ins w:id="186" w:author="Darya Vanichkina" w:date="2022-07-13T11:51:00Z">
        <w:r w:rsidR="006925B4">
          <w:t>These results are attributab</w:t>
        </w:r>
      </w:ins>
      <w:ins w:id="187" w:author="Darya Vanichkina" w:date="2022-07-13T11:52:00Z">
        <w:r w:rsidR="006925B4">
          <w:t>le in part to tabloids having shorter article lengths in the corpus (Supplementary note 6)</w:t>
        </w:r>
      </w:ins>
      <w:ins w:id="188" w:author="Darya Vanichkina" w:date="2022-07-13T11:53:00Z">
        <w:r w:rsidR="006925B4">
          <w:t>, irrespective of adjective use</w:t>
        </w:r>
      </w:ins>
      <w:ins w:id="189" w:author="Darya Vanichkina" w:date="2022-07-13T11:52:00Z">
        <w:r w:rsidR="006925B4">
          <w:t xml:space="preserve">, so a similar number of </w:t>
        </w:r>
        <w:r w:rsidR="006925B4" w:rsidRPr="001E716F">
          <w:rPr>
            <w:i/>
            <w:iCs/>
            <w:rPrChange w:id="190" w:author="Darya Vanichkina" w:date="2022-07-13T14:36:00Z">
              <w:rPr/>
            </w:rPrChange>
          </w:rPr>
          <w:t>instances</w:t>
        </w:r>
        <w:r w:rsidR="006925B4">
          <w:t xml:space="preserve"> of use of the adjectives of interest will result in a lower </w:t>
        </w:r>
        <w:r w:rsidR="006925B4" w:rsidRPr="001E716F">
          <w:rPr>
            <w:i/>
            <w:iCs/>
            <w:rPrChange w:id="191" w:author="Darya Vanichkina" w:date="2022-07-13T14:36:00Z">
              <w:rPr/>
            </w:rPrChange>
          </w:rPr>
          <w:t>frequency</w:t>
        </w:r>
        <w:r w:rsidR="006925B4">
          <w:t xml:space="preserve"> </w:t>
        </w:r>
      </w:ins>
      <w:ins w:id="192" w:author="Darya Vanichkina" w:date="2022-07-13T11:53:00Z">
        <w:r w:rsidR="006925B4">
          <w:t>in broadsheets than in tabloids.</w:t>
        </w:r>
      </w:ins>
      <w:ins w:id="193" w:author="Darya Vanichkina" w:date="2022-07-13T12:17:00Z">
        <w:r w:rsidR="00BF3195">
          <w:t xml:space="preserve"> A very subtle decrease in t</w:t>
        </w:r>
      </w:ins>
      <w:ins w:id="194" w:author="Darya Vanichkina" w:date="2022-07-13T12:18:00Z">
        <w:r w:rsidR="00BF3195">
          <w:t>he use of the adjective “obese” was observed over time when using fixed effects linear modelling (</w:t>
        </w:r>
        <w:r w:rsidR="00BF3195" w:rsidRPr="00D32588">
          <w:t xml:space="preserve">beta = -0.01, 95% CI [-0.02, </w:t>
        </w:r>
        <w:commentRangeStart w:id="195"/>
        <w:commentRangeStart w:id="196"/>
        <w:r w:rsidR="00BF3195" w:rsidRPr="00D32588">
          <w:t>-</w:t>
        </w:r>
      </w:ins>
      <w:ins w:id="197" w:author="Darya Vanichkina" w:date="2022-07-14T10:24:00Z">
        <w:r w:rsidR="005B41FF">
          <w:t>0.00</w:t>
        </w:r>
      </w:ins>
      <w:ins w:id="198" w:author="Darya Vanichkina" w:date="2022-07-13T12:18:00Z">
        <w:r w:rsidR="00BF3195" w:rsidRPr="00D32588">
          <w:t>5</w:t>
        </w:r>
      </w:ins>
      <w:commentRangeEnd w:id="195"/>
      <w:r w:rsidR="00353A03">
        <w:rPr>
          <w:rStyle w:val="CommentReference"/>
          <w:rFonts w:asciiTheme="minorHAnsi" w:eastAsiaTheme="minorHAnsi" w:hAnsiTheme="minorHAnsi" w:cstheme="minorBidi"/>
        </w:rPr>
        <w:commentReference w:id="195"/>
      </w:r>
      <w:commentRangeEnd w:id="196"/>
      <w:r w:rsidR="005B41FF">
        <w:rPr>
          <w:rStyle w:val="CommentReference"/>
          <w:rFonts w:asciiTheme="minorHAnsi" w:eastAsiaTheme="minorHAnsi" w:hAnsiTheme="minorHAnsi" w:cstheme="minorBidi"/>
        </w:rPr>
        <w:commentReference w:id="196"/>
      </w:r>
      <w:ins w:id="199" w:author="Darya Vanichkina" w:date="2022-07-13T12:18:00Z">
        <w:r w:rsidR="00BF3195">
          <w:t>]), but this was not replicated when using a random effects linear model</w:t>
        </w:r>
      </w:ins>
      <w:ins w:id="200" w:author="Darya Vanichkina" w:date="2022-07-13T14:34:00Z">
        <w:r w:rsidR="005F4F99">
          <w:t xml:space="preserve">; a similar </w:t>
        </w:r>
      </w:ins>
      <w:ins w:id="201" w:author="Darya Vanichkina" w:date="2022-07-13T14:35:00Z">
        <w:r w:rsidR="001E716F">
          <w:t xml:space="preserve">very </w:t>
        </w:r>
      </w:ins>
      <w:ins w:id="202" w:author="Darya Vanichkina" w:date="2022-07-13T14:34:00Z">
        <w:r w:rsidR="005F4F99">
          <w:t>subtle decrease was observed in the use of “overweight”</w:t>
        </w:r>
        <w:r w:rsidR="003373C9">
          <w:t xml:space="preserve"> over time (</w:t>
        </w:r>
      </w:ins>
      <w:ins w:id="203" w:author="Darya Vanichkina" w:date="2022-07-13T14:35:00Z">
        <w:r w:rsidR="001E716F" w:rsidRPr="00AE43AB">
          <w:t>beta = -0.01, 95% CI [-0.02, -</w:t>
        </w:r>
      </w:ins>
      <w:ins w:id="204" w:author="Darya Vanichkina" w:date="2022-07-14T10:24:00Z">
        <w:r w:rsidR="005B41FF">
          <w:t>0.00</w:t>
        </w:r>
      </w:ins>
      <w:ins w:id="205" w:author="Darya Vanichkina" w:date="2022-07-13T14:35:00Z">
        <w:r w:rsidR="001E716F" w:rsidRPr="00AE43AB">
          <w:t>6</w:t>
        </w:r>
      </w:ins>
      <w:ins w:id="206" w:author="Darya Vanichkina" w:date="2022-07-14T10:25:00Z">
        <w:r w:rsidR="005B41FF">
          <w:t>6</w:t>
        </w:r>
      </w:ins>
      <w:ins w:id="207" w:author="Darya Vanichkina" w:date="2022-07-13T14:35:00Z">
        <w:r w:rsidR="001E716F">
          <w:t>]</w:t>
        </w:r>
      </w:ins>
      <w:ins w:id="208" w:author="Darya Vanichkina" w:date="2022-07-13T14:34:00Z">
        <w:r w:rsidR="003373C9">
          <w:t>), supported by both fixed and random effects modelling (Supplementary note 7</w:t>
        </w:r>
      </w:ins>
      <w:ins w:id="209" w:author="Darya Vanichkina" w:date="2022-07-13T14:35:00Z">
        <w:r w:rsidR="003373C9">
          <w:t>)</w:t>
        </w:r>
      </w:ins>
      <w:ins w:id="210" w:author="Darya Vanichkina" w:date="2022-07-13T12:18:00Z">
        <w:r w:rsidR="00BF3195">
          <w:t>.</w:t>
        </w:r>
      </w:ins>
    </w:p>
    <w:p w14:paraId="1C56B3BD" w14:textId="2917EC93" w:rsidR="00F71189" w:rsidRDefault="00F71189">
      <w:pPr>
        <w:rPr>
          <w:ins w:id="211" w:author="Darya Vanichkina" w:date="2022-07-12T19:07:00Z"/>
        </w:rPr>
        <w:pPrChange w:id="212" w:author="Darya Vanichkina" w:date="2022-07-13T14:36:00Z">
          <w:pPr>
            <w:ind w:firstLine="720"/>
          </w:pPr>
        </w:pPrChange>
      </w:pPr>
    </w:p>
    <w:p w14:paraId="7E868F72" w14:textId="77777777" w:rsidR="00F71189" w:rsidRDefault="00F71189" w:rsidP="00F71189">
      <w:pPr>
        <w:ind w:firstLine="720"/>
        <w:rPr>
          <w:ins w:id="213" w:author="Darya Vanichkina" w:date="2022-07-12T19:07:00Z"/>
        </w:rPr>
      </w:pPr>
    </w:p>
    <w:p w14:paraId="1650C8B0" w14:textId="76DD0348" w:rsidR="00AC18CB" w:rsidRDefault="0001296C" w:rsidP="008E5874">
      <w:pPr>
        <w:ind w:firstLine="720"/>
        <w:rPr>
          <w:ins w:id="214" w:author="Darya Vanichkina" w:date="2022-07-13T15:02:00Z"/>
        </w:rPr>
      </w:pPr>
      <w:r w:rsidRPr="001E7E80">
        <w:t xml:space="preserve">For </w:t>
      </w:r>
      <w:r w:rsidRPr="002D607C">
        <w:rPr>
          <w:caps/>
        </w:rPr>
        <w:t>fat</w:t>
      </w:r>
      <w:r w:rsidRPr="001E7E80">
        <w:t>, where 60% of instances may not be relevant</w:t>
      </w:r>
      <w:r w:rsidR="002D607C">
        <w:t xml:space="preserve"> (see Table 5)</w:t>
      </w:r>
      <w:r w:rsidRPr="001E7E80">
        <w:t>, we cannot rely on</w:t>
      </w:r>
      <w:r w:rsidR="002D607C">
        <w:t xml:space="preserve"> such</w:t>
      </w:r>
      <w:r w:rsidRPr="001E7E80">
        <w:t xml:space="preserve"> form-based comparison. CB therefore </w:t>
      </w:r>
      <w:r w:rsidR="002D607C">
        <w:t xml:space="preserve">first </w:t>
      </w:r>
      <w:r w:rsidRPr="001E7E80">
        <w:t xml:space="preserve">analysed all concordance lines (a total of </w:t>
      </w:r>
      <w:r w:rsidRPr="001E7E80">
        <w:rPr>
          <w:color w:val="000000"/>
        </w:rPr>
        <w:t xml:space="preserve">8369 </w:t>
      </w:r>
      <w:r w:rsidRPr="001E7E80">
        <w:t>instances</w:t>
      </w:r>
      <w:r w:rsidR="002D607C">
        <w:t xml:space="preserve">, excluding </w:t>
      </w:r>
      <w:r w:rsidR="002D607C" w:rsidRPr="002D607C">
        <w:rPr>
          <w:i/>
          <w:iCs/>
        </w:rPr>
        <w:t>The Daily Telegraph</w:t>
      </w:r>
      <w:r w:rsidR="002D607C">
        <w:t xml:space="preserve"> and the </w:t>
      </w:r>
      <w:r w:rsidR="002D607C" w:rsidRPr="002D607C">
        <w:rPr>
          <w:i/>
          <w:iCs/>
        </w:rPr>
        <w:t>Brisbane Times</w:t>
      </w:r>
      <w:r w:rsidR="002D607C">
        <w:t>, given their incomplete coverage over time</w:t>
      </w:r>
      <w:r w:rsidRPr="001E7E80">
        <w:t xml:space="preserve">). The question was: </w:t>
      </w:r>
      <w:r w:rsidR="00AB5FE8">
        <w:t>Is</w:t>
      </w:r>
      <w:r w:rsidRPr="001E7E80">
        <w:t xml:space="preserve"> </w:t>
      </w:r>
      <w:r w:rsidRPr="001E7E80">
        <w:rPr>
          <w:i/>
          <w:iCs/>
        </w:rPr>
        <w:t>fat</w:t>
      </w:r>
      <w:r w:rsidRPr="001E7E80">
        <w:t xml:space="preserve"> used as weight-emphasising adjectival label for a person? Given the large </w:t>
      </w:r>
      <w:del w:id="215" w:author="Darya Vanichkina" w:date="2022-06-30T11:44:00Z">
        <w:r w:rsidRPr="001E7E80" w:rsidDel="00616B99">
          <w:delText xml:space="preserve">amount </w:delText>
        </w:r>
      </w:del>
      <w:ins w:id="216" w:author="Darya Vanichkina" w:date="2022-06-30T11:44:00Z">
        <w:r w:rsidR="00616B99">
          <w:t>number</w:t>
        </w:r>
        <w:r w:rsidR="00616B99" w:rsidRPr="001E7E80">
          <w:t xml:space="preserve"> </w:t>
        </w:r>
      </w:ins>
      <w:r w:rsidRPr="001E7E80">
        <w:t xml:space="preserve">of instances, the categorisation scheme used in </w:t>
      </w:r>
      <w:proofErr w:type="spellStart"/>
      <w:r w:rsidRPr="001E7E80">
        <w:t>CQPweb’s</w:t>
      </w:r>
      <w:proofErr w:type="spellEnd"/>
      <w:r w:rsidRPr="001E7E80">
        <w:t xml:space="preserve"> ‘Categorise’ function was simple: yes, no, unclear</w:t>
      </w:r>
      <w:r>
        <w:t xml:space="preserve"> (</w:t>
      </w:r>
      <w:r w:rsidRPr="00816BD5">
        <w:rPr>
          <w:highlight w:val="green"/>
        </w:rPr>
        <w:t>REF to coding scheme/notes</w:t>
      </w:r>
      <w:r>
        <w:t>)</w:t>
      </w:r>
      <w:r w:rsidRPr="001E7E80">
        <w:t>. Of the 8369 total instances, 2894 were categorised as YES</w:t>
      </w:r>
      <w:r w:rsidR="009905FE">
        <w:t xml:space="preserve"> (</w:t>
      </w:r>
      <w:r w:rsidR="009905FE" w:rsidRPr="009905FE">
        <w:t>34.</w:t>
      </w:r>
      <w:r w:rsidR="009905FE">
        <w:t>6%)</w:t>
      </w:r>
      <w:r w:rsidRPr="001E7E80">
        <w:t xml:space="preserve">, 4907 were categorised as NO (58.6%) and 568 were UNCLEAR (6.8%). </w:t>
      </w:r>
      <w:ins w:id="217" w:author="Darya Vanichkina" w:date="2022-07-12T18:52:00Z">
        <w:r w:rsidR="00CD0DDC">
          <w:t xml:space="preserve">Tabloids used “fat” </w:t>
        </w:r>
      </w:ins>
      <w:ins w:id="218" w:author="Darya Vanichkina" w:date="2022-07-12T19:01:00Z">
        <w:r w:rsidR="00AC18CB" w:rsidRPr="00AC18CB">
          <w:t xml:space="preserve">as weight-emphasising adjectival label for a person </w:t>
        </w:r>
      </w:ins>
      <w:ins w:id="219" w:author="Darya Vanichkina" w:date="2022-07-12T18:52:00Z">
        <w:r w:rsidR="00CD0DDC">
          <w:t xml:space="preserve">more </w:t>
        </w:r>
      </w:ins>
      <w:ins w:id="220" w:author="Darya Vanichkina" w:date="2022-07-12T18:53:00Z">
        <w:r w:rsidR="00CD0DDC">
          <w:t>frequently</w:t>
        </w:r>
      </w:ins>
      <w:ins w:id="221" w:author="Darya Vanichkina" w:date="2022-07-12T18:52:00Z">
        <w:r w:rsidR="00CD0DDC">
          <w:t xml:space="preserve"> than broadsheets</w:t>
        </w:r>
      </w:ins>
      <w:ins w:id="222" w:author="Darya Vanichkina" w:date="2022-07-12T19:00:00Z">
        <w:r w:rsidR="00307395">
          <w:t>, as described using both a pairwise comparison between the two classes and considering each source individually</w:t>
        </w:r>
      </w:ins>
      <w:ins w:id="223" w:author="Darya Vanichkina" w:date="2022-07-13T15:02:00Z">
        <w:r w:rsidR="008E5874">
          <w:t xml:space="preserve">, and this effect was, </w:t>
        </w:r>
      </w:ins>
      <w:ins w:id="224" w:author="Darya Vanichkina" w:date="2022-07-13T15:03:00Z">
        <w:r w:rsidR="00AD194E">
          <w:t>like</w:t>
        </w:r>
      </w:ins>
      <w:ins w:id="225" w:author="Darya Vanichkina" w:date="2022-07-13T15:02:00Z">
        <w:r w:rsidR="008E5874">
          <w:t xml:space="preserve"> the case of “overweight” and “obese”, partially attributable to the longer article lengths in broadsheets than tabloids</w:t>
        </w:r>
      </w:ins>
      <w:ins w:id="226" w:author="Darya Vanichkina" w:date="2022-07-12T19:00:00Z">
        <w:r w:rsidR="00307395">
          <w:t xml:space="preserve"> </w:t>
        </w:r>
      </w:ins>
      <w:ins w:id="227" w:author="Darya Vanichkina" w:date="2022-07-12T18:52:00Z">
        <w:r w:rsidR="00CD0DDC">
          <w:t>(</w:t>
        </w:r>
      </w:ins>
      <w:ins w:id="228" w:author="Darya Vanichkina" w:date="2022-07-12T18:53:00Z">
        <w:r w:rsidR="00CD0DDC">
          <w:t xml:space="preserve">Supplementary note </w:t>
        </w:r>
      </w:ins>
      <w:ins w:id="229" w:author="Darya Vanichkina" w:date="2022-07-12T19:03:00Z">
        <w:r w:rsidR="00AC18CB">
          <w:t>8</w:t>
        </w:r>
      </w:ins>
      <w:ins w:id="230" w:author="Darya Vanichkina" w:date="2022-07-12T18:52:00Z">
        <w:r w:rsidR="00CD0DDC">
          <w:t>)</w:t>
        </w:r>
      </w:ins>
      <w:ins w:id="231" w:author="Darya Vanichkina" w:date="2022-07-12T19:00:00Z">
        <w:r w:rsidR="00307395">
          <w:t xml:space="preserve">. </w:t>
        </w:r>
      </w:ins>
      <w:ins w:id="232" w:author="Darya Vanichkina" w:date="2022-07-13T15:03:00Z">
        <w:r w:rsidR="00AD194E">
          <w:t>No differences by year were observed.</w:t>
        </w:r>
      </w:ins>
    </w:p>
    <w:p w14:paraId="65CF6EB7" w14:textId="77777777" w:rsidR="008E5874" w:rsidRDefault="008E5874" w:rsidP="008E5874">
      <w:pPr>
        <w:ind w:firstLine="720"/>
        <w:rPr>
          <w:ins w:id="233" w:author="Darya Vanichkina" w:date="2022-07-12T19:01:00Z"/>
        </w:rPr>
      </w:pPr>
    </w:p>
    <w:p w14:paraId="3344DF62" w14:textId="2EC37BBB" w:rsidR="007E49D6" w:rsidRDefault="007E49D6" w:rsidP="007E49D6">
      <w:pPr>
        <w:ind w:firstLine="720"/>
        <w:rPr>
          <w:ins w:id="234" w:author="Darya Vanichkina" w:date="2022-07-13T11:10:00Z"/>
        </w:rPr>
      </w:pPr>
      <w:ins w:id="235" w:author="Darya Vanichkina" w:date="2022-07-13T11:10:00Z">
        <w:r>
          <w:t xml:space="preserve">Across </w:t>
        </w:r>
      </w:ins>
      <w:ins w:id="236" w:author="Darya Vanichkina" w:date="2022-07-13T15:03:00Z">
        <w:r w:rsidR="00EC59A4">
          <w:t>all</w:t>
        </w:r>
      </w:ins>
      <w:ins w:id="237" w:author="Darya Vanichkina" w:date="2022-07-13T11:10:00Z">
        <w:r>
          <w:t xml:space="preserve"> the analyses, topic-based differences in the use of the adjectives suggest the need for further research into article content and whether this affects the observed difference between tabloids and broadsheets</w:t>
        </w:r>
      </w:ins>
      <w:ins w:id="238" w:author="Darya Vanichkina" w:date="2022-07-13T15:02:00Z">
        <w:r w:rsidR="008E5874">
          <w:t xml:space="preserve"> (see GitHub)</w:t>
        </w:r>
      </w:ins>
      <w:ins w:id="239" w:author="Darya Vanichkina" w:date="2022-07-13T11:10:00Z">
        <w:r>
          <w:t xml:space="preserve">. </w:t>
        </w:r>
      </w:ins>
    </w:p>
    <w:p w14:paraId="5F87C70A" w14:textId="77777777" w:rsidR="00AC18CB" w:rsidRDefault="00AC18CB" w:rsidP="002D607C">
      <w:pPr>
        <w:ind w:firstLine="720"/>
        <w:rPr>
          <w:ins w:id="240" w:author="Darya Vanichkina" w:date="2022-07-12T19:00:00Z"/>
        </w:rPr>
      </w:pPr>
    </w:p>
    <w:p w14:paraId="49A24ABA" w14:textId="77777777" w:rsidR="00AC18CB" w:rsidRPr="001E7E80" w:rsidRDefault="00AC18CB" w:rsidP="002D607C">
      <w:pPr>
        <w:ind w:firstLine="720"/>
        <w:rPr>
          <w:color w:val="000000"/>
        </w:rPr>
      </w:pPr>
    </w:p>
    <w:p w14:paraId="26D5F82C" w14:textId="3EBF2077" w:rsidR="005E787B" w:rsidDel="007E49D6" w:rsidRDefault="003635C8" w:rsidP="00EC755E">
      <w:pPr>
        <w:ind w:firstLine="720"/>
        <w:rPr>
          <w:del w:id="241" w:author="Darya Vanichkina" w:date="2022-07-13T11:10:00Z"/>
        </w:rPr>
      </w:pPr>
      <w:del w:id="242" w:author="Darya Vanichkina" w:date="2022-07-13T11:10:00Z">
        <w:r w:rsidDel="007E49D6">
          <w:delText>Our statistical analyses</w:delText>
        </w:r>
        <w:r w:rsidR="00816BD5" w:rsidDel="007E49D6">
          <w:delText xml:space="preserve"> </w:delText>
        </w:r>
      </w:del>
      <w:del w:id="243" w:author="Darya Vanichkina" w:date="2022-06-30T11:47:00Z">
        <w:r w:rsidDel="00616B99">
          <w:delText>(</w:delText>
        </w:r>
        <w:r w:rsidR="00592B72" w:rsidDel="00616B99">
          <w:delText>see</w:delText>
        </w:r>
        <w:r w:rsidR="00592B72" w:rsidRPr="00592B72" w:rsidDel="00616B99">
          <w:delText xml:space="preserve"> </w:delText>
        </w:r>
        <w:r w:rsidR="00592B72" w:rsidDel="00616B99">
          <w:delText xml:space="preserve">details in </w:delText>
        </w:r>
        <w:r w:rsidRPr="003635C8" w:rsidDel="00616B99">
          <w:rPr>
            <w:highlight w:val="green"/>
          </w:rPr>
          <w:delText>GitHub REF</w:delText>
        </w:r>
        <w:r w:rsidDel="00616B99">
          <w:delText>)</w:delText>
        </w:r>
        <w:r w:rsidR="002D607C" w:rsidDel="00616B99">
          <w:delText xml:space="preserve"> </w:delText>
        </w:r>
      </w:del>
      <w:del w:id="244" w:author="Darya Vanichkina" w:date="2022-07-13T11:10:00Z">
        <w:r w:rsidDel="007E49D6">
          <w:delText xml:space="preserve">suggest that the adjective </w:delText>
        </w:r>
        <w:r w:rsidRPr="00592B72" w:rsidDel="007E49D6">
          <w:rPr>
            <w:caps/>
          </w:rPr>
          <w:delText>obese</w:delText>
        </w:r>
        <w:r w:rsidDel="007E49D6">
          <w:delText xml:space="preserve"> is</w:delText>
        </w:r>
        <w:r w:rsidR="00592B72" w:rsidDel="007E49D6">
          <w:delText xml:space="preserve"> used more frequently in tabloids than in broadsheet</w:delText>
        </w:r>
      </w:del>
      <w:del w:id="245" w:author="Darya Vanichkina" w:date="2022-06-30T11:45:00Z">
        <w:r w:rsidR="00592B72" w:rsidDel="00616B99">
          <w:delText>s</w:delText>
        </w:r>
      </w:del>
      <w:del w:id="246" w:author="Darya Vanichkina" w:date="2022-07-13T11:10:00Z">
        <w:r w:rsidR="00592B72" w:rsidDel="007E49D6">
          <w:delText xml:space="preserve"> (</w:delText>
        </w:r>
      </w:del>
      <w:del w:id="247" w:author="Darya Vanichkina" w:date="2022-06-30T11:44:00Z">
        <w:r w:rsidR="00816BD5" w:rsidRPr="00592B72" w:rsidDel="00616B99">
          <w:delText>Welch Two Sample t-test</w:delText>
        </w:r>
        <w:r w:rsidR="00816BD5" w:rsidDel="00616B99">
          <w:delText xml:space="preserve">; </w:delText>
        </w:r>
        <w:r w:rsidR="00592B72" w:rsidRPr="003635C8" w:rsidDel="00616B99">
          <w:rPr>
            <w:lang w:eastAsia="en-AU"/>
          </w:rPr>
          <w:delText>p &lt; .001</w:delText>
        </w:r>
      </w:del>
      <w:del w:id="248" w:author="Darya Vanichkina" w:date="2022-06-30T11:46:00Z">
        <w:r w:rsidR="00592B72" w:rsidDel="00616B99">
          <w:delText>), with no differences by year</w:delText>
        </w:r>
      </w:del>
      <w:del w:id="249" w:author="Darya Vanichkina" w:date="2022-07-12T19:07:00Z">
        <w:r w:rsidR="00592B72" w:rsidDel="00F71189">
          <w:delText>.</w:delText>
        </w:r>
      </w:del>
      <w:del w:id="250" w:author="Darya Vanichkina" w:date="2022-06-30T11:47:00Z">
        <w:r w:rsidR="00592B72" w:rsidDel="00616B99">
          <w:delText xml:space="preserve"> Thus, no change in time can be observed.</w:delText>
        </w:r>
      </w:del>
      <w:del w:id="251" w:author="Darya Vanichkina" w:date="2022-07-12T19:07:00Z">
        <w:r w:rsidR="00592B72" w:rsidDel="00F71189">
          <w:delText xml:space="preserve"> </w:delText>
        </w:r>
      </w:del>
      <w:del w:id="252" w:author="Darya Vanichkina" w:date="2022-07-13T11:09:00Z">
        <w:r w:rsidR="005A6F98" w:rsidDel="007E49D6">
          <w:delText>T</w:delText>
        </w:r>
        <w:r w:rsidR="00592B72" w:rsidDel="007E49D6">
          <w:delText xml:space="preserve">opic-based differences </w:delText>
        </w:r>
        <w:r w:rsidR="005A6F98" w:rsidDel="007E49D6">
          <w:delText>in the use of the adjective suggest the need for further research into article content and whether this affects the observed difference between tabloids and broadsheets.</w:delText>
        </w:r>
        <w:r w:rsidR="00592B72" w:rsidDel="007E49D6">
          <w:delText xml:space="preserve"> </w:delText>
        </w:r>
      </w:del>
    </w:p>
    <w:p w14:paraId="7D466C30" w14:textId="6957D4D0" w:rsidR="0083602D" w:rsidRDefault="0083602D" w:rsidP="005E787B">
      <w:pPr>
        <w:rPr>
          <w:ins w:id="253" w:author="Darya Vanichkina" w:date="2022-06-30T12:05:00Z"/>
        </w:rPr>
      </w:pPr>
    </w:p>
    <w:p w14:paraId="698C11A4" w14:textId="256142FD" w:rsidR="00EC755E" w:rsidRDefault="00EC755E" w:rsidP="005E787B">
      <w:pPr>
        <w:rPr>
          <w:ins w:id="254" w:author="Darya Vanichkina" w:date="2022-06-30T12:05:00Z"/>
        </w:rPr>
      </w:pPr>
    </w:p>
    <w:p w14:paraId="74362ECE" w14:textId="3A4B1F06" w:rsidR="00EC755E" w:rsidRDefault="00EC755E" w:rsidP="005E787B">
      <w:pPr>
        <w:rPr>
          <w:ins w:id="255" w:author="Darya Vanichkina" w:date="2022-06-30T12:08:00Z"/>
        </w:rPr>
      </w:pPr>
    </w:p>
    <w:p w14:paraId="7013EF82" w14:textId="09265DB7" w:rsidR="00EC755E" w:rsidRDefault="00EC755E" w:rsidP="005E787B">
      <w:pPr>
        <w:rPr>
          <w:ins w:id="256" w:author="Darya Vanichkina" w:date="2022-06-30T12:08:00Z"/>
        </w:rPr>
      </w:pPr>
    </w:p>
    <w:p w14:paraId="341A5511" w14:textId="175C55E6" w:rsidR="00EC755E" w:rsidDel="009B46F0" w:rsidRDefault="00EC755E" w:rsidP="005E787B">
      <w:pPr>
        <w:rPr>
          <w:del w:id="257" w:author="Darya Vanichkina" w:date="2022-07-14T11:51:00Z"/>
        </w:rPr>
      </w:pPr>
    </w:p>
    <w:p w14:paraId="7ACB03A4" w14:textId="30E42245" w:rsidR="001646A0" w:rsidDel="009B46F0" w:rsidRDefault="00AB5FE8" w:rsidP="006F66C9">
      <w:pPr>
        <w:rPr>
          <w:del w:id="258" w:author="Darya Vanichkina" w:date="2022-07-14T11:51:00Z"/>
        </w:rPr>
      </w:pPr>
      <w:del w:id="259" w:author="Darya Vanichkina" w:date="2022-07-14T11:51:00Z">
        <w:r w:rsidDel="009B46F0">
          <w:rPr>
            <w:highlight w:val="green"/>
          </w:rPr>
          <w:delText>Integrate r</w:delText>
        </w:r>
        <w:r w:rsidR="00B20752" w:rsidDel="009B46F0">
          <w:rPr>
            <w:highlight w:val="green"/>
          </w:rPr>
          <w:delText xml:space="preserve">esults from </w:delText>
        </w:r>
        <w:r w:rsidR="003D0DE8" w:rsidRPr="001E7E80" w:rsidDel="009B46F0">
          <w:rPr>
            <w:highlight w:val="green"/>
          </w:rPr>
          <w:delText>statistical analys</w:delText>
        </w:r>
        <w:r w:rsidR="00B20752" w:rsidDel="009B46F0">
          <w:rPr>
            <w:highlight w:val="green"/>
          </w:rPr>
          <w:delText>is of OVERWEIGHT</w:delText>
        </w:r>
        <w:r w:rsidR="003D0DE8" w:rsidRPr="001E7E80" w:rsidDel="009B46F0">
          <w:rPr>
            <w:highlight w:val="green"/>
          </w:rPr>
          <w:delText xml:space="preserve"> above</w:delText>
        </w:r>
      </w:del>
    </w:p>
    <w:p w14:paraId="2AD565D5" w14:textId="49A2AC18" w:rsidR="0075484D" w:rsidRPr="001E7E80" w:rsidDel="009B46F0" w:rsidRDefault="00AB5FE8" w:rsidP="006F66C9">
      <w:pPr>
        <w:rPr>
          <w:del w:id="260" w:author="Darya Vanichkina" w:date="2022-07-14T11:51:00Z"/>
        </w:rPr>
      </w:pPr>
      <w:del w:id="261" w:author="Darya Vanichkina" w:date="2022-07-14T11:51:00Z">
        <w:r w:rsidDel="009B46F0">
          <w:rPr>
            <w:highlight w:val="green"/>
          </w:rPr>
          <w:delText>Integrate r</w:delText>
        </w:r>
        <w:r w:rsidR="00B20752" w:rsidDel="009B46F0">
          <w:rPr>
            <w:highlight w:val="green"/>
          </w:rPr>
          <w:delText>esults from</w:delText>
        </w:r>
        <w:r w:rsidR="0075484D" w:rsidRPr="001E7E80" w:rsidDel="009B46F0">
          <w:rPr>
            <w:highlight w:val="green"/>
          </w:rPr>
          <w:delText xml:space="preserve"> statistical analysis </w:delText>
        </w:r>
        <w:r w:rsidR="00B20752" w:rsidDel="009B46F0">
          <w:rPr>
            <w:highlight w:val="green"/>
          </w:rPr>
          <w:delText>of FAT</w:delText>
        </w:r>
        <w:r w:rsidDel="009B46F0">
          <w:rPr>
            <w:highlight w:val="green"/>
          </w:rPr>
          <w:delText xml:space="preserve"> </w:delText>
        </w:r>
        <w:r w:rsidR="0075484D" w:rsidRPr="001E7E80" w:rsidDel="009B46F0">
          <w:rPr>
            <w:highlight w:val="green"/>
          </w:rPr>
          <w:delText>above</w:delText>
        </w:r>
      </w:del>
    </w:p>
    <w:p w14:paraId="3A53F9C6" w14:textId="77777777" w:rsidR="00394451" w:rsidRPr="001E7E80" w:rsidRDefault="00394451" w:rsidP="00394451">
      <w:pPr>
        <w:pBdr>
          <w:bottom w:val="single" w:sz="12" w:space="1" w:color="auto"/>
        </w:pBdr>
      </w:pPr>
    </w:p>
    <w:p w14:paraId="0B7E7B6F" w14:textId="77777777" w:rsidR="009436A7" w:rsidRDefault="009436A7">
      <w:pPr>
        <w:rPr>
          <w:ins w:id="262" w:author="Darya Vanichkina" w:date="2022-07-12T19:10:00Z"/>
          <w:rFonts w:eastAsiaTheme="minorHAnsi"/>
          <w:noProof/>
        </w:rPr>
      </w:pPr>
      <w:ins w:id="263" w:author="Darya Vanichkina" w:date="2022-07-12T19:10:00Z">
        <w:r>
          <w:rPr>
            <w:noProof/>
          </w:rPr>
          <w:br w:type="page"/>
        </w:r>
      </w:ins>
    </w:p>
    <w:p w14:paraId="5C6F140C" w14:textId="31AB1519" w:rsidR="004E30B2" w:rsidRPr="009436A7" w:rsidRDefault="004E30B2">
      <w:pPr>
        <w:pStyle w:val="Heading1"/>
        <w:rPr>
          <w:ins w:id="264" w:author="Darya Vanichkina" w:date="2022-06-30T14:11:00Z"/>
          <w:noProof/>
          <w:rPrChange w:id="265" w:author="Darya Vanichkina" w:date="2022-07-12T19:10:00Z">
            <w:rPr>
              <w:ins w:id="266" w:author="Darya Vanichkina" w:date="2022-06-30T14:11:00Z"/>
              <w:rFonts w:ascii="Times New Roman" w:hAnsi="Times New Roman" w:cs="Times New Roman"/>
              <w:noProof/>
              <w:lang w:val="en-AU"/>
            </w:rPr>
          </w:rPrChange>
        </w:rPr>
        <w:pPrChange w:id="267" w:author="Darya Vanichkina" w:date="2022-07-12T19:10:00Z">
          <w:pPr>
            <w:pStyle w:val="EndNoteBibliography"/>
            <w:ind w:left="454" w:hanging="454"/>
          </w:pPr>
        </w:pPrChange>
      </w:pPr>
      <w:ins w:id="268" w:author="Darya Vanichkina" w:date="2022-06-30T14:11:00Z">
        <w:r>
          <w:rPr>
            <w:noProof/>
          </w:rPr>
          <w:lastRenderedPageBreak/>
          <w:t>Supplementary information</w:t>
        </w:r>
      </w:ins>
      <w:ins w:id="269" w:author="Darya Vanichkina" w:date="2022-07-12T19:10:00Z">
        <w:r w:rsidR="009436A7">
          <w:rPr>
            <w:noProof/>
          </w:rPr>
          <w:t xml:space="preserve">: </w:t>
        </w:r>
      </w:ins>
      <w:ins w:id="270" w:author="Darya Vanichkina" w:date="2022-06-30T14:11:00Z">
        <w:r>
          <w:rPr>
            <w:rFonts w:ascii="Times New Roman" w:hAnsi="Times New Roman" w:cs="Times New Roman"/>
            <w:noProof/>
          </w:rPr>
          <w:t>Notes on statistical analysis outcomes</w:t>
        </w:r>
      </w:ins>
    </w:p>
    <w:p w14:paraId="21C9E6CC" w14:textId="13B53E00" w:rsidR="004E30B2" w:rsidRDefault="004E30B2">
      <w:pPr>
        <w:pStyle w:val="Heading2"/>
        <w:rPr>
          <w:ins w:id="271" w:author="Darya Vanichkina" w:date="2022-06-30T14:14:00Z"/>
          <w:noProof/>
        </w:rPr>
        <w:pPrChange w:id="272" w:author="Darya Vanichkina" w:date="2022-07-13T11:20:00Z">
          <w:pPr>
            <w:pStyle w:val="EndNoteBibliography"/>
            <w:ind w:left="454" w:hanging="454"/>
          </w:pPr>
        </w:pPrChange>
      </w:pPr>
      <w:ins w:id="273" w:author="Darya Vanichkina" w:date="2022-06-30T14:11:00Z">
        <w:r w:rsidRPr="004E30B2">
          <w:rPr>
            <w:noProof/>
            <w:rPrChange w:id="274" w:author="Darya Vanichkina" w:date="2022-06-30T14:14:00Z">
              <w:rPr>
                <w:rFonts w:ascii="Times New Roman" w:hAnsi="Times New Roman" w:cs="Times New Roman"/>
                <w:noProof/>
              </w:rPr>
            </w:rPrChange>
          </w:rPr>
          <w:t>Comparison of condition and person-first language use</w:t>
        </w:r>
      </w:ins>
    </w:p>
    <w:p w14:paraId="7D220B85" w14:textId="171D121C" w:rsidR="004E30B2" w:rsidRPr="00DC61AD" w:rsidRDefault="004E30B2">
      <w:pPr>
        <w:pStyle w:val="Heading3"/>
        <w:rPr>
          <w:ins w:id="275" w:author="Darya Vanichkina" w:date="2022-06-30T14:11:00Z"/>
          <w:noProof/>
        </w:rPr>
        <w:pPrChange w:id="276" w:author="Darya Vanichkina" w:date="2022-07-13T11:20:00Z">
          <w:pPr>
            <w:pStyle w:val="EndNoteBibliography"/>
            <w:ind w:left="454" w:hanging="454"/>
          </w:pPr>
        </w:pPrChange>
      </w:pPr>
      <w:ins w:id="277" w:author="Darya Vanichkina" w:date="2022-06-30T14:14:00Z">
        <w:r>
          <w:rPr>
            <w:noProof/>
          </w:rPr>
          <w:t>Supplementary Note 1:</w:t>
        </w:r>
      </w:ins>
    </w:p>
    <w:p w14:paraId="35049F23" w14:textId="7268F81D" w:rsidR="004E30B2" w:rsidRDefault="00763DC4" w:rsidP="004E30B2">
      <w:pPr>
        <w:rPr>
          <w:ins w:id="278" w:author="Darya Vanichkina" w:date="2022-06-30T14:12:00Z"/>
        </w:rPr>
      </w:pPr>
      <w:ins w:id="279" w:author="Darya Vanichkina" w:date="2022-06-30T14:15:00Z">
        <w:r>
          <w:t>A</w:t>
        </w:r>
      </w:ins>
      <w:ins w:id="280" w:author="Darya Vanichkina" w:date="2022-06-30T14:12:00Z">
        <w:r w:rsidR="004E30B2" w:rsidRPr="009B09CC">
          <w:t xml:space="preserve"> Welch</w:t>
        </w:r>
        <w:r w:rsidR="004E30B2">
          <w:t>’s</w:t>
        </w:r>
        <w:r w:rsidR="004E30B2" w:rsidRPr="009B09CC">
          <w:t xml:space="preserve"> Two Sample t-test </w:t>
        </w:r>
        <w:r w:rsidR="004E30B2">
          <w:t>of</w:t>
        </w:r>
        <w:r w:rsidR="004E30B2" w:rsidRPr="009B09CC">
          <w:t xml:space="preserve"> the difference between </w:t>
        </w:r>
        <w:r w:rsidR="004E30B2">
          <w:t>the frequency of person-first</w:t>
        </w:r>
        <w:r w:rsidR="004E30B2" w:rsidRPr="009B09CC">
          <w:t xml:space="preserve"> and </w:t>
        </w:r>
        <w:r w:rsidR="004E30B2">
          <w:t>condition-first language</w:t>
        </w:r>
        <w:r w:rsidR="004E30B2" w:rsidRPr="009B09CC">
          <w:t xml:space="preserve"> (mean </w:t>
        </w:r>
        <w:r w:rsidR="004E30B2">
          <w:t xml:space="preserve">frequency </w:t>
        </w:r>
        <w:r w:rsidR="004E30B2" w:rsidRPr="009B09CC">
          <w:t xml:space="preserve">of </w:t>
        </w:r>
        <w:r w:rsidR="004E30B2">
          <w:t>person-first</w:t>
        </w:r>
        <w:r w:rsidR="004E30B2" w:rsidRPr="009B09CC">
          <w:t xml:space="preserve"> = 8.23</w:t>
        </w:r>
        <w:r w:rsidR="004E30B2">
          <w:t xml:space="preserve"> words per million</w:t>
        </w:r>
        <w:r w:rsidR="004E30B2" w:rsidRPr="009B09CC">
          <w:t xml:space="preserve">, mean </w:t>
        </w:r>
        <w:r w:rsidR="004E30B2">
          <w:t>frequency of</w:t>
        </w:r>
        <w:r w:rsidR="004E30B2" w:rsidRPr="009B09CC">
          <w:t xml:space="preserve"> </w:t>
        </w:r>
        <w:r w:rsidR="004E30B2">
          <w:t>condition-first language</w:t>
        </w:r>
        <w:r w:rsidR="004E30B2" w:rsidRPr="009B09CC">
          <w:t xml:space="preserve"> = 284.74</w:t>
        </w:r>
        <w:r w:rsidR="004E30B2">
          <w:t xml:space="preserve"> words per million</w:t>
        </w:r>
        <w:r w:rsidR="004E30B2" w:rsidRPr="009B09CC">
          <w:t xml:space="preserve">) </w:t>
        </w:r>
        <w:r w:rsidR="004E30B2">
          <w:t xml:space="preserve">in the 10000 instances across the randomly sampled 1000-article </w:t>
        </w:r>
        <w:proofErr w:type="spellStart"/>
        <w:r w:rsidR="004E30B2">
          <w:t>subcorpora</w:t>
        </w:r>
        <w:proofErr w:type="spellEnd"/>
        <w:r w:rsidR="004E30B2">
          <w:t xml:space="preserve"> </w:t>
        </w:r>
        <w:r w:rsidR="004E30B2" w:rsidRPr="009B09CC">
          <w:t>suggest</w:t>
        </w:r>
        <w:r w:rsidR="004E30B2">
          <w:t>ed</w:t>
        </w:r>
        <w:r w:rsidR="004E30B2" w:rsidRPr="009B09CC">
          <w:t xml:space="preserve"> that the effect is negative, statistically significant, and large (difference = -276.51, 95% CI [-277.13, -275.89], t(10666.13) = -871.18, p &lt; .001; Cohen</w:t>
        </w:r>
      </w:ins>
      <w:ins w:id="281" w:author="Darya Vanichkina" w:date="2022-07-13T12:16:00Z">
        <w:r w:rsidR="00594DC6">
          <w:t>’</w:t>
        </w:r>
      </w:ins>
      <w:ins w:id="282" w:author="Darya Vanichkina" w:date="2022-06-30T14:12:00Z">
        <w:r w:rsidR="004E30B2" w:rsidRPr="009B09CC">
          <w:t>s d = -12.32, 95% CI [-12.49, -11.03])</w:t>
        </w:r>
      </w:ins>
    </w:p>
    <w:p w14:paraId="285BA34C" w14:textId="30DA2CA1" w:rsidR="004E30B2" w:rsidRDefault="004E30B2" w:rsidP="009B37AA">
      <w:pPr>
        <w:pStyle w:val="EndNoteBibliography"/>
        <w:ind w:left="454" w:hanging="454"/>
        <w:rPr>
          <w:ins w:id="283" w:author="Darya Vanichkina" w:date="2022-06-30T14:14:00Z"/>
          <w:rFonts w:ascii="Times New Roman" w:hAnsi="Times New Roman" w:cs="Times New Roman"/>
          <w:noProof/>
          <w:lang w:val="en-AU"/>
        </w:rPr>
      </w:pPr>
    </w:p>
    <w:p w14:paraId="3CEEE399" w14:textId="3519B39F" w:rsidR="004E30B2" w:rsidRDefault="004E30B2">
      <w:pPr>
        <w:pStyle w:val="Heading3"/>
        <w:rPr>
          <w:ins w:id="284" w:author="Darya Vanichkina" w:date="2022-06-30T14:15:00Z"/>
          <w:noProof/>
        </w:rPr>
        <w:pPrChange w:id="285" w:author="Darya Vanichkina" w:date="2022-07-13T11:20:00Z">
          <w:pPr>
            <w:pStyle w:val="EndNoteBibliography"/>
            <w:ind w:left="454" w:hanging="454"/>
          </w:pPr>
        </w:pPrChange>
      </w:pPr>
      <w:ins w:id="286" w:author="Darya Vanichkina" w:date="2022-06-30T14:14:00Z">
        <w:r>
          <w:rPr>
            <w:noProof/>
          </w:rPr>
          <w:t>Supplementary Note 2:</w:t>
        </w:r>
      </w:ins>
    </w:p>
    <w:p w14:paraId="2DC2C9DD" w14:textId="5EE655F5" w:rsidR="00763DC4" w:rsidRDefault="00763DC4" w:rsidP="00763DC4">
      <w:pPr>
        <w:rPr>
          <w:ins w:id="287" w:author="Darya Vanichkina" w:date="2022-06-30T14:21:00Z"/>
          <w:noProof/>
        </w:rPr>
      </w:pPr>
      <w:ins w:id="288" w:author="Darya Vanichkina" w:date="2022-06-30T14:15:00Z">
        <w:r>
          <w:rPr>
            <w:noProof/>
          </w:rPr>
          <w:t>A</w:t>
        </w:r>
        <w:r w:rsidRPr="00763DC4">
          <w:rPr>
            <w:noProof/>
          </w:rPr>
          <w:t xml:space="preserve"> Welch’s Two Sample t-test of the difference between the number of articles (per 1000) which use</w:t>
        </w:r>
        <w:r>
          <w:rPr>
            <w:noProof/>
          </w:rPr>
          <w:t xml:space="preserve"> </w:t>
        </w:r>
        <w:r w:rsidRPr="00763DC4">
          <w:rPr>
            <w:noProof/>
          </w:rPr>
          <w:t>person-first and condition-first language (mean number of articles using person-first language across all subcorpora = 4.03, mean number of articles using condition-first language across all subcorpora = 122.54) suggests that the effect is negative, statistically significant, and large (difference = -118.51, 95% CI [-118.71, -118.31], t(10748.87) = -1149.40, p &lt; .001; Cohen</w:t>
        </w:r>
      </w:ins>
      <w:ins w:id="289" w:author="Darya Vanichkina" w:date="2022-07-13T12:16:00Z">
        <w:r w:rsidR="00594DC6">
          <w:rPr>
            <w:noProof/>
          </w:rPr>
          <w:t>’</w:t>
        </w:r>
      </w:ins>
      <w:ins w:id="290" w:author="Darya Vanichkina" w:date="2022-06-30T14:15:00Z">
        <w:r w:rsidRPr="00763DC4">
          <w:rPr>
            <w:noProof/>
          </w:rPr>
          <w:t>s d = -16.26, 95% CI [-16.47, -16.04])</w:t>
        </w:r>
      </w:ins>
    </w:p>
    <w:p w14:paraId="0CD88143" w14:textId="19AC586B" w:rsidR="00F776BE" w:rsidRDefault="00F776BE" w:rsidP="00763DC4">
      <w:pPr>
        <w:rPr>
          <w:ins w:id="291" w:author="Darya Vanichkina" w:date="2022-06-30T14:21:00Z"/>
          <w:noProof/>
        </w:rPr>
      </w:pPr>
    </w:p>
    <w:p w14:paraId="4839AF4B" w14:textId="4E9E0EE0" w:rsidR="00F776BE" w:rsidRDefault="00F776BE">
      <w:pPr>
        <w:pStyle w:val="Heading3"/>
        <w:rPr>
          <w:ins w:id="292" w:author="Darya Vanichkina" w:date="2022-06-30T15:25:00Z"/>
          <w:noProof/>
        </w:rPr>
        <w:pPrChange w:id="293" w:author="Darya Vanichkina" w:date="2022-07-13T11:20:00Z">
          <w:pPr>
            <w:pStyle w:val="EndNoteBibliography"/>
            <w:ind w:left="454" w:hanging="454"/>
          </w:pPr>
        </w:pPrChange>
      </w:pPr>
      <w:ins w:id="294" w:author="Darya Vanichkina" w:date="2022-06-30T14:21:00Z">
        <w:r>
          <w:rPr>
            <w:noProof/>
          </w:rPr>
          <w:t>Supplementary Note 3:</w:t>
        </w:r>
      </w:ins>
    </w:p>
    <w:p w14:paraId="295D8071" w14:textId="77777777" w:rsidR="00AD01C2" w:rsidRDefault="00AD01C2" w:rsidP="00AD01C2">
      <w:pPr>
        <w:rPr>
          <w:ins w:id="295" w:author="Darya Vanichkina" w:date="2022-06-30T15:25:00Z"/>
        </w:rPr>
      </w:pPr>
      <w:ins w:id="296" w:author="Darya Vanichkina" w:date="2022-06-30T15:25:00Z">
        <w:r>
          <w:t>The Pearson’s Chi-squared test with Yates’ continuity correction contrasting articles from tabloids and broadsheets that use only condition-first vs only person-first language indicate a significant link (X-squared = 4.8274, p-value = 0.02801) between type of publication and number of articles using a specific language type. The effect size is quite small (&lt;0.2), indicating that while the result is statistically significant, the fields are weakly associated.</w:t>
        </w:r>
      </w:ins>
    </w:p>
    <w:p w14:paraId="20AD88DC" w14:textId="355C785C" w:rsidR="00AD01C2" w:rsidRDefault="00AD01C2" w:rsidP="00F776BE">
      <w:pPr>
        <w:pStyle w:val="EndNoteBibliography"/>
        <w:ind w:left="454" w:hanging="454"/>
        <w:rPr>
          <w:ins w:id="297" w:author="Darya Vanichkina" w:date="2022-06-30T15:25:00Z"/>
          <w:rFonts w:ascii="Times New Roman" w:hAnsi="Times New Roman" w:cs="Times New Roman"/>
          <w:noProof/>
          <w:lang w:val="en-AU"/>
        </w:rPr>
      </w:pPr>
    </w:p>
    <w:p w14:paraId="488A7F54" w14:textId="0658E631" w:rsidR="00AD01C2" w:rsidRDefault="00AD01C2" w:rsidP="00AD01C2">
      <w:pPr>
        <w:rPr>
          <w:ins w:id="298" w:author="Darya Vanichkina" w:date="2022-06-30T15:26:00Z"/>
        </w:rPr>
      </w:pPr>
      <w:ins w:id="299" w:author="Darya Vanichkina" w:date="2022-06-30T15:26:00Z">
        <w:r>
          <w:t>The Pearson’s Chi-squared test with Yates’ continuity correction contrasting articles from left- and right-leaning publications that use only condition-first vs only person-first language indicate a significant link (X-squared = 4.6405, p-value = 0.03123) between type of publication and number of articles using a specific language type. The effect size is, however, also quite small (&lt;0.2), indicating that while the result is statistically significant, the fields are weakly associated.</w:t>
        </w:r>
      </w:ins>
    </w:p>
    <w:p w14:paraId="37823BC9" w14:textId="77777777" w:rsidR="00AD01C2" w:rsidRDefault="00AD01C2" w:rsidP="00F776BE">
      <w:pPr>
        <w:pStyle w:val="EndNoteBibliography"/>
        <w:ind w:left="454" w:hanging="454"/>
        <w:rPr>
          <w:ins w:id="300" w:author="Darya Vanichkina" w:date="2022-06-30T15:25:00Z"/>
          <w:rFonts w:ascii="Times New Roman" w:hAnsi="Times New Roman" w:cs="Times New Roman"/>
          <w:noProof/>
          <w:lang w:val="en-AU"/>
        </w:rPr>
      </w:pPr>
    </w:p>
    <w:p w14:paraId="1EC07ED9" w14:textId="4FE74971" w:rsidR="00AD01C2" w:rsidRDefault="00AD01C2">
      <w:pPr>
        <w:pStyle w:val="Heading3"/>
        <w:rPr>
          <w:ins w:id="301" w:author="Darya Vanichkina" w:date="2022-06-30T14:21:00Z"/>
          <w:noProof/>
        </w:rPr>
        <w:pPrChange w:id="302" w:author="Darya Vanichkina" w:date="2022-07-13T11:20:00Z">
          <w:pPr>
            <w:pStyle w:val="EndNoteBibliography"/>
            <w:ind w:left="454" w:hanging="454"/>
          </w:pPr>
        </w:pPrChange>
      </w:pPr>
      <w:ins w:id="303" w:author="Darya Vanichkina" w:date="2022-06-30T15:26:00Z">
        <w:r>
          <w:rPr>
            <w:noProof/>
          </w:rPr>
          <w:t>Supplementary Note 4:</w:t>
        </w:r>
      </w:ins>
    </w:p>
    <w:p w14:paraId="03C8C4FC" w14:textId="54CBBEC0" w:rsidR="00F776BE" w:rsidRDefault="00AF12A6" w:rsidP="00763DC4">
      <w:pPr>
        <w:rPr>
          <w:ins w:id="304" w:author="Darya Vanichkina" w:date="2022-06-30T15:24:00Z"/>
          <w:noProof/>
        </w:rPr>
      </w:pPr>
      <w:ins w:id="305" w:author="Darya Vanichkina" w:date="2022-06-30T15:01:00Z">
        <w:r>
          <w:rPr>
            <w:noProof/>
          </w:rPr>
          <w:t>A</w:t>
        </w:r>
        <w:r w:rsidRPr="00AF12A6">
          <w:rPr>
            <w:noProof/>
          </w:rPr>
          <w:t xml:space="preserve"> Welch Two Sample t-test testing the difference between </w:t>
        </w:r>
        <w:r>
          <w:rPr>
            <w:noProof/>
          </w:rPr>
          <w:t xml:space="preserve">the </w:t>
        </w:r>
      </w:ins>
      <w:ins w:id="306" w:author="Darya Vanichkina" w:date="2022-06-30T15:02:00Z">
        <w:r>
          <w:rPr>
            <w:noProof/>
          </w:rPr>
          <w:t>normalised frequency per 1000 words of condition-</w:t>
        </w:r>
      </w:ins>
      <w:ins w:id="307" w:author="Darya Vanichkina" w:date="2022-06-30T15:01:00Z">
        <w:r w:rsidRPr="00AF12A6">
          <w:rPr>
            <w:noProof/>
          </w:rPr>
          <w:t xml:space="preserve"> and person</w:t>
        </w:r>
      </w:ins>
      <w:ins w:id="308" w:author="Darya Vanichkina" w:date="2022-06-30T15:02:00Z">
        <w:r>
          <w:rPr>
            <w:noProof/>
          </w:rPr>
          <w:t>-</w:t>
        </w:r>
      </w:ins>
      <w:ins w:id="309" w:author="Darya Vanichkina" w:date="2022-06-30T15:01:00Z">
        <w:r w:rsidRPr="00AF12A6">
          <w:rPr>
            <w:noProof/>
          </w:rPr>
          <w:t>first</w:t>
        </w:r>
      </w:ins>
      <w:ins w:id="310" w:author="Darya Vanichkina" w:date="2022-06-30T15:02:00Z">
        <w:r>
          <w:rPr>
            <w:noProof/>
          </w:rPr>
          <w:t xml:space="preserve"> language in articles that use </w:t>
        </w:r>
      </w:ins>
      <w:ins w:id="311" w:author="Darya Vanichkina" w:date="2022-06-30T15:22:00Z">
        <w:r>
          <w:rPr>
            <w:noProof/>
          </w:rPr>
          <w:t xml:space="preserve">either </w:t>
        </w:r>
      </w:ins>
      <w:ins w:id="312" w:author="Darya Vanichkina" w:date="2022-06-30T15:02:00Z">
        <w:r>
          <w:rPr>
            <w:noProof/>
          </w:rPr>
          <w:t>one or both language types</w:t>
        </w:r>
      </w:ins>
      <w:ins w:id="313" w:author="Darya Vanichkina" w:date="2022-06-30T15:01:00Z">
        <w:r w:rsidRPr="00AF12A6">
          <w:rPr>
            <w:noProof/>
          </w:rPr>
          <w:t xml:space="preserve"> (mean of </w:t>
        </w:r>
      </w:ins>
      <w:ins w:id="314" w:author="Darya Vanichkina" w:date="2022-06-30T15:02:00Z">
        <w:r>
          <w:rPr>
            <w:noProof/>
          </w:rPr>
          <w:t>condition-first</w:t>
        </w:r>
      </w:ins>
      <w:ins w:id="315" w:author="Darya Vanichkina" w:date="2022-06-30T15:01:00Z">
        <w:r w:rsidRPr="00AF12A6">
          <w:rPr>
            <w:noProof/>
          </w:rPr>
          <w:t xml:space="preserve"> 4.34</w:t>
        </w:r>
      </w:ins>
      <w:ins w:id="316" w:author="Darya Vanichkina" w:date="2022-06-30T15:02:00Z">
        <w:r>
          <w:rPr>
            <w:noProof/>
          </w:rPr>
          <w:t xml:space="preserve"> words per 1000</w:t>
        </w:r>
      </w:ins>
      <w:ins w:id="317" w:author="Darya Vanichkina" w:date="2022-06-30T15:01:00Z">
        <w:r w:rsidRPr="00AF12A6">
          <w:rPr>
            <w:noProof/>
          </w:rPr>
          <w:t xml:space="preserve">, mean of </w:t>
        </w:r>
      </w:ins>
      <w:ins w:id="318" w:author="Darya Vanichkina" w:date="2022-06-30T15:02:00Z">
        <w:r>
          <w:rPr>
            <w:noProof/>
          </w:rPr>
          <w:t>person-first</w:t>
        </w:r>
      </w:ins>
      <w:ins w:id="319" w:author="Darya Vanichkina" w:date="2022-06-30T15:01:00Z">
        <w:r w:rsidRPr="00AF12A6">
          <w:rPr>
            <w:noProof/>
          </w:rPr>
          <w:t xml:space="preserve"> </w:t>
        </w:r>
      </w:ins>
      <w:ins w:id="320" w:author="Darya Vanichkina" w:date="2022-07-13T12:16:00Z">
        <w:r w:rsidR="00594DC6">
          <w:rPr>
            <w:noProof/>
          </w:rPr>
          <w:t>–</w:t>
        </w:r>
      </w:ins>
      <w:ins w:id="321" w:author="Darya Vanichkina" w:date="2022-06-30T15:01:00Z">
        <w:r w:rsidRPr="00AF12A6">
          <w:rPr>
            <w:noProof/>
          </w:rPr>
          <w:t xml:space="preserve"> 2.67</w:t>
        </w:r>
      </w:ins>
      <w:ins w:id="322" w:author="Darya Vanichkina" w:date="2022-06-30T15:02:00Z">
        <w:r>
          <w:rPr>
            <w:noProof/>
          </w:rPr>
          <w:t xml:space="preserve"> words per 1000</w:t>
        </w:r>
      </w:ins>
      <w:ins w:id="323" w:author="Darya Vanichkina" w:date="2022-06-30T15:01:00Z">
        <w:r w:rsidRPr="00AF12A6">
          <w:rPr>
            <w:noProof/>
          </w:rPr>
          <w:t>) suggests that the effect is positive, statistically significant, and small (difference = 1.66, 95% CI [1.16, 2.17], t(131.59) = 6.49, p &lt; .001; Cohen’s d = 0.44, 95% CI [0.30, 0.58])</w:t>
        </w:r>
      </w:ins>
      <w:ins w:id="324" w:author="Darya Vanichkina" w:date="2022-06-30T15:22:00Z">
        <w:r>
          <w:rPr>
            <w:noProof/>
          </w:rPr>
          <w:t>.</w:t>
        </w:r>
      </w:ins>
    </w:p>
    <w:p w14:paraId="0B166E3D" w14:textId="5F429615" w:rsidR="00AD01C2" w:rsidRDefault="00AD01C2" w:rsidP="00763DC4">
      <w:pPr>
        <w:rPr>
          <w:ins w:id="325" w:author="Darya Vanichkina" w:date="2022-06-30T15:24:00Z"/>
          <w:noProof/>
        </w:rPr>
      </w:pPr>
    </w:p>
    <w:p w14:paraId="1884960C" w14:textId="6EECDC0E" w:rsidR="00AD01C2" w:rsidRDefault="00224E59">
      <w:pPr>
        <w:pStyle w:val="Heading3"/>
        <w:rPr>
          <w:ins w:id="326" w:author="Darya Vanichkina" w:date="2022-06-30T15:29:00Z"/>
          <w:noProof/>
        </w:rPr>
        <w:pPrChange w:id="327" w:author="Darya Vanichkina" w:date="2022-07-13T11:20:00Z">
          <w:pPr/>
        </w:pPrChange>
      </w:pPr>
      <w:ins w:id="328" w:author="Darya Vanichkina" w:date="2022-06-30T15:29:00Z">
        <w:r>
          <w:rPr>
            <w:noProof/>
          </w:rPr>
          <w:t>Supplementary Note 5</w:t>
        </w:r>
      </w:ins>
    </w:p>
    <w:p w14:paraId="04EF78D6" w14:textId="52F74BB7" w:rsidR="00224E59" w:rsidRDefault="00224E59" w:rsidP="00224E59">
      <w:pPr>
        <w:rPr>
          <w:ins w:id="329" w:author="Darya Vanichkina" w:date="2022-06-30T15:32:00Z"/>
        </w:rPr>
      </w:pPr>
      <w:ins w:id="330" w:author="Darya Vanichkina" w:date="2022-06-30T15:29:00Z">
        <w:r>
          <w:t xml:space="preserve">Consistent with the above binary comparisons </w:t>
        </w:r>
      </w:ins>
      <w:ins w:id="331" w:author="Darya Vanichkina" w:date="2022-07-12T14:41:00Z">
        <w:r w:rsidR="00A219EB">
          <w:t>of</w:t>
        </w:r>
      </w:ins>
      <w:ins w:id="332" w:author="Darya Vanichkina" w:date="2022-06-30T15:29:00Z">
        <w:r>
          <w:t xml:space="preserve"> tabloids and broadsheets, simple linear modelling revealed</w:t>
        </w:r>
      </w:ins>
      <w:ins w:id="333" w:author="Darya Vanichkina" w:date="2022-06-30T15:30:00Z">
        <w:r>
          <w:t xml:space="preserve"> </w:t>
        </w:r>
      </w:ins>
      <w:ins w:id="334" w:author="Darya Vanichkina" w:date="2022-06-30T15:29:00Z">
        <w:r>
          <w:t>a difference among sources</w:t>
        </w:r>
      </w:ins>
      <w:ins w:id="335" w:author="Darya Vanichkina" w:date="2022-06-30T15:33:00Z">
        <w:r>
          <w:t>: r</w:t>
        </w:r>
      </w:ins>
      <w:ins w:id="336" w:author="Darya Vanichkina" w:date="2022-06-30T15:29:00Z">
        <w:r w:rsidRPr="008160D0">
          <w:t>elative to the Advertiser,</w:t>
        </w:r>
        <w:r>
          <w:t xml:space="preserve"> a tabloid, all considered broadsheets (t</w:t>
        </w:r>
        <w:r w:rsidRPr="008160D0">
          <w:t>he Age, Australia</w:t>
        </w:r>
        <w:r>
          <w:t>n</w:t>
        </w:r>
        <w:r w:rsidRPr="008160D0">
          <w:t>, Canberra Times</w:t>
        </w:r>
        <w:r>
          <w:t xml:space="preserve"> </w:t>
        </w:r>
        <w:r w:rsidRPr="008160D0">
          <w:t>and Sydney Morning Herald</w:t>
        </w:r>
        <w:r>
          <w:t>)</w:t>
        </w:r>
        <w:r w:rsidRPr="008160D0">
          <w:t xml:space="preserve"> had </w:t>
        </w:r>
        <w:r>
          <w:t>a lower</w:t>
        </w:r>
        <w:r w:rsidRPr="008160D0">
          <w:t xml:space="preserve"> frequency of condition-first language</w:t>
        </w:r>
        <w:r>
          <w:t xml:space="preserve">, as did the </w:t>
        </w:r>
        <w:r w:rsidRPr="008160D0">
          <w:t>Courier Mail</w:t>
        </w:r>
      </w:ins>
      <w:ins w:id="337" w:author="Darya Vanichkina" w:date="2022-07-12T14:41:00Z">
        <w:r w:rsidR="00A219EB">
          <w:t>, a tabloi</w:t>
        </w:r>
      </w:ins>
      <w:ins w:id="338" w:author="Darya Vanichkina" w:date="2022-07-12T14:42:00Z">
        <w:r w:rsidR="00A219EB">
          <w:t>d</w:t>
        </w:r>
      </w:ins>
      <w:ins w:id="339" w:author="Darya Vanichkina" w:date="2022-06-30T15:29:00Z">
        <w:r>
          <w:t xml:space="preserve">; no difference across the </w:t>
        </w:r>
        <w:proofErr w:type="gramStart"/>
        <w:r>
          <w:t>time period</w:t>
        </w:r>
        <w:proofErr w:type="gramEnd"/>
        <w:r>
          <w:t xml:space="preserve"> could be detected.</w:t>
        </w:r>
      </w:ins>
      <w:ins w:id="340" w:author="Darya Vanichkina" w:date="2022-06-30T15:31:00Z">
        <w:r>
          <w:t xml:space="preserve"> </w:t>
        </w:r>
      </w:ins>
    </w:p>
    <w:p w14:paraId="4D924AF4" w14:textId="77777777" w:rsidR="00224E59" w:rsidRDefault="00224E59" w:rsidP="00224E59">
      <w:pPr>
        <w:rPr>
          <w:ins w:id="341" w:author="Darya Vanichkina" w:date="2022-06-30T15:32:00Z"/>
        </w:rPr>
      </w:pPr>
    </w:p>
    <w:p w14:paraId="62F0626E" w14:textId="11F2C979" w:rsidR="00224E59" w:rsidRDefault="00224E59" w:rsidP="00224E59">
      <w:pPr>
        <w:rPr>
          <w:ins w:id="342" w:author="Darya Vanichkina" w:date="2022-06-30T15:34:00Z"/>
        </w:rPr>
      </w:pPr>
      <w:ins w:id="343" w:author="Darya Vanichkina" w:date="2022-06-30T15:32:00Z">
        <w:r>
          <w:t>More specifically, a</w:t>
        </w:r>
      </w:ins>
      <w:ins w:id="344" w:author="Darya Vanichkina" w:date="2022-06-30T15:31:00Z">
        <w:r>
          <w:t xml:space="preserve"> linear model of the form log(frequency) ~ </w:t>
        </w:r>
        <w:proofErr w:type="spellStart"/>
        <w:r>
          <w:t>scaled_year</w:t>
        </w:r>
        <w:proofErr w:type="spellEnd"/>
        <w:r>
          <w:t xml:space="preserve"> + source</w:t>
        </w:r>
      </w:ins>
      <w:ins w:id="345" w:author="Darya Vanichkina" w:date="2022-06-30T15:32:00Z">
        <w:r>
          <w:t xml:space="preserve"> was fitted and estimated using ML</w:t>
        </w:r>
      </w:ins>
      <w:ins w:id="346" w:author="Darya Vanichkina" w:date="2022-06-30T15:33:00Z">
        <w:r>
          <w:t xml:space="preserve"> and found to have the lowest AIC among models (see GitHub for additional details </w:t>
        </w:r>
      </w:ins>
      <w:ins w:id="347" w:author="Darya Vanichkina" w:date="2022-06-30T15:34:00Z">
        <w:r>
          <w:t>of all models considered</w:t>
        </w:r>
      </w:ins>
      <w:ins w:id="348" w:author="Darya Vanichkina" w:date="2022-06-30T15:33:00Z">
        <w:r>
          <w:t>)</w:t>
        </w:r>
      </w:ins>
      <w:ins w:id="349" w:author="Darya Vanichkina" w:date="2022-06-30T15:32:00Z">
        <w:r>
          <w:t>.</w:t>
        </w:r>
      </w:ins>
    </w:p>
    <w:p w14:paraId="104C50BB" w14:textId="0E18A7F7" w:rsidR="00224E59" w:rsidRDefault="00224E59" w:rsidP="00224E59">
      <w:pPr>
        <w:rPr>
          <w:ins w:id="350" w:author="Darya Vanichkina" w:date="2022-06-30T15:33:00Z"/>
        </w:rPr>
      </w:pPr>
      <w:ins w:id="351" w:author="Darya Vanichkina" w:date="2022-06-30T15:31:00Z">
        <w:r>
          <w:t xml:space="preserve"> </w:t>
        </w:r>
      </w:ins>
    </w:p>
    <w:p w14:paraId="4C83A412" w14:textId="118AAE45" w:rsidR="00224E59" w:rsidRDefault="00224E59" w:rsidP="00224E59">
      <w:pPr>
        <w:rPr>
          <w:ins w:id="352" w:author="Darya Vanichkina" w:date="2022-06-30T15:31:00Z"/>
        </w:rPr>
      </w:pPr>
      <w:ins w:id="353" w:author="Darya Vanichkina" w:date="2022-06-30T15:31:00Z">
        <w:r>
          <w:t xml:space="preserve">The model’s intercept, corresponding to </w:t>
        </w:r>
        <w:proofErr w:type="spellStart"/>
        <w:r>
          <w:t>scaled_year</w:t>
        </w:r>
        <w:proofErr w:type="spellEnd"/>
        <w:r>
          <w:t xml:space="preserve"> = 0 and source = Advertiser, is at 1.28 (95% CI [1.21, 1.36], </w:t>
        </w:r>
        <w:proofErr w:type="gramStart"/>
        <w:r>
          <w:t>t(</w:t>
        </w:r>
        <w:proofErr w:type="gramEnd"/>
        <w:r>
          <w:t>3031) = 32.98, p &lt; .001). Within this model:</w:t>
        </w:r>
      </w:ins>
    </w:p>
    <w:p w14:paraId="713A2CAA" w14:textId="77777777" w:rsidR="00224E59" w:rsidRDefault="00224E59" w:rsidP="00224E59">
      <w:pPr>
        <w:rPr>
          <w:ins w:id="354" w:author="Darya Vanichkina" w:date="2022-06-30T15:31:00Z"/>
        </w:rPr>
      </w:pPr>
    </w:p>
    <w:p w14:paraId="5FD065B3" w14:textId="77777777" w:rsidR="00224E59" w:rsidRDefault="00224E59" w:rsidP="00224E59">
      <w:pPr>
        <w:rPr>
          <w:ins w:id="355" w:author="Darya Vanichkina" w:date="2022-06-30T15:31:00Z"/>
        </w:rPr>
      </w:pPr>
      <w:ins w:id="356" w:author="Darya Vanichkina" w:date="2022-06-30T15:31:00Z">
        <w:r>
          <w:t xml:space="preserve">    The effect of scaled year is statistically non-significant and negative (beta = -7.05e-03, 95% CI [-0.02, 2.13e-03], </w:t>
        </w:r>
        <w:proofErr w:type="gramStart"/>
        <w:r>
          <w:t>t(</w:t>
        </w:r>
        <w:proofErr w:type="gramEnd"/>
        <w:r>
          <w:t>3031) = -1.50, p = 0.132; Std. beta = -9.82e-03, 95% CI [-0.02, 3.54e-03])</w:t>
        </w:r>
      </w:ins>
    </w:p>
    <w:p w14:paraId="58DA6C40" w14:textId="77777777" w:rsidR="00224E59" w:rsidRDefault="00224E59" w:rsidP="00224E59">
      <w:pPr>
        <w:rPr>
          <w:ins w:id="357" w:author="Darya Vanichkina" w:date="2022-06-30T15:31:00Z"/>
        </w:rPr>
      </w:pPr>
      <w:ins w:id="358" w:author="Darya Vanichkina" w:date="2022-06-30T15:31:00Z">
        <w:r>
          <w:t xml:space="preserve">    The effect of source [Age] is statistically significant and negative (beta = -0.45, 95% CI [-0.57, -0.33], </w:t>
        </w:r>
        <w:proofErr w:type="gramStart"/>
        <w:r>
          <w:t>t(</w:t>
        </w:r>
        <w:proofErr w:type="gramEnd"/>
        <w:r>
          <w:t>3031) = -7.43, p &lt; .001; Std. beta = -0.19, 95% CI [-0.25, -0.14])</w:t>
        </w:r>
      </w:ins>
    </w:p>
    <w:p w14:paraId="4E77C67D" w14:textId="77777777" w:rsidR="00224E59" w:rsidRDefault="00224E59" w:rsidP="00224E59">
      <w:pPr>
        <w:rPr>
          <w:ins w:id="359" w:author="Darya Vanichkina" w:date="2022-06-30T15:31:00Z"/>
        </w:rPr>
      </w:pPr>
      <w:ins w:id="360" w:author="Darya Vanichkina" w:date="2022-06-30T15:31:00Z">
        <w:r>
          <w:t xml:space="preserve">    The effect of source [Australian] is statistically significant and negative (beta = -0.65, 95% CI [-0.79, -0.51], </w:t>
        </w:r>
        <w:proofErr w:type="gramStart"/>
        <w:r>
          <w:t>t(</w:t>
        </w:r>
        <w:proofErr w:type="gramEnd"/>
        <w:r>
          <w:t>3031) = -9.12, p &lt; .001; Std. beta = -0.27, 95% CI [-0.33, -0.21])</w:t>
        </w:r>
      </w:ins>
    </w:p>
    <w:p w14:paraId="6406912F" w14:textId="77777777" w:rsidR="00224E59" w:rsidRDefault="00224E59" w:rsidP="00224E59">
      <w:pPr>
        <w:rPr>
          <w:ins w:id="361" w:author="Darya Vanichkina" w:date="2022-06-30T15:31:00Z"/>
        </w:rPr>
      </w:pPr>
      <w:ins w:id="362" w:author="Darya Vanichkina" w:date="2022-06-30T15:31:00Z">
        <w:r>
          <w:t xml:space="preserve">    The effect of source [</w:t>
        </w:r>
        <w:proofErr w:type="spellStart"/>
        <w:r>
          <w:t>CanTimes</w:t>
        </w:r>
        <w:proofErr w:type="spellEnd"/>
        <w:r>
          <w:t xml:space="preserve">] is statistically significant and negative (beta = -0.37, 95% CI [-0.50, -0.23], </w:t>
        </w:r>
        <w:proofErr w:type="gramStart"/>
        <w:r>
          <w:t>t(</w:t>
        </w:r>
        <w:proofErr w:type="gramEnd"/>
        <w:r>
          <w:t>3031) = -5.33, p &lt; .001; Std. beta = -0.18, 95% CI [-0.24, -0.12])</w:t>
        </w:r>
      </w:ins>
    </w:p>
    <w:p w14:paraId="6AFCA7DD" w14:textId="77777777" w:rsidR="00224E59" w:rsidRDefault="00224E59" w:rsidP="00224E59">
      <w:pPr>
        <w:rPr>
          <w:ins w:id="363" w:author="Darya Vanichkina" w:date="2022-06-30T15:31:00Z"/>
        </w:rPr>
      </w:pPr>
      <w:ins w:id="364" w:author="Darya Vanichkina" w:date="2022-06-30T15:31:00Z">
        <w:r>
          <w:t xml:space="preserve">    The effect of source [</w:t>
        </w:r>
        <w:proofErr w:type="spellStart"/>
        <w:r>
          <w:t>CourierMail</w:t>
        </w:r>
        <w:proofErr w:type="spellEnd"/>
        <w:r>
          <w:t xml:space="preserve">] is statistically significant and negative (beta = -0.14, 95% CI [-0.25, -0.03], </w:t>
        </w:r>
        <w:proofErr w:type="gramStart"/>
        <w:r>
          <w:t>t(</w:t>
        </w:r>
        <w:proofErr w:type="gramEnd"/>
        <w:r>
          <w:t>3031) = -2.48, p = 0.013; Std. beta = -0.07, 95% CI [-0.12, -0.02])</w:t>
        </w:r>
      </w:ins>
    </w:p>
    <w:p w14:paraId="79C0C9C9" w14:textId="77777777" w:rsidR="00224E59" w:rsidRDefault="00224E59" w:rsidP="00224E59">
      <w:pPr>
        <w:rPr>
          <w:ins w:id="365" w:author="Darya Vanichkina" w:date="2022-06-30T15:31:00Z"/>
        </w:rPr>
      </w:pPr>
      <w:ins w:id="366" w:author="Darya Vanichkina" w:date="2022-06-30T15:31:00Z">
        <w:r>
          <w:t xml:space="preserve">    The effect of source [</w:t>
        </w:r>
        <w:proofErr w:type="spellStart"/>
        <w:r>
          <w:t>HeraldSun</w:t>
        </w:r>
        <w:proofErr w:type="spellEnd"/>
        <w:r>
          <w:t xml:space="preserve">] is statistically non-significant and negative (beta = -0.06, 95% CI [-0.17, 0.04], </w:t>
        </w:r>
        <w:proofErr w:type="gramStart"/>
        <w:r>
          <w:t>t(</w:t>
        </w:r>
        <w:proofErr w:type="gramEnd"/>
        <w:r>
          <w:t>3031) = -1.18, p = 0.240; Std. beta = -0.05, 95% CI [-0.09, -2.66e-04])</w:t>
        </w:r>
      </w:ins>
    </w:p>
    <w:p w14:paraId="740A11A3" w14:textId="77777777" w:rsidR="00224E59" w:rsidRDefault="00224E59" w:rsidP="00224E59">
      <w:pPr>
        <w:rPr>
          <w:ins w:id="367" w:author="Darya Vanichkina" w:date="2022-06-30T15:31:00Z"/>
        </w:rPr>
      </w:pPr>
      <w:ins w:id="368" w:author="Darya Vanichkina" w:date="2022-06-30T15:31:00Z">
        <w:r>
          <w:t xml:space="preserve">    The effect of source [</w:t>
        </w:r>
        <w:proofErr w:type="spellStart"/>
        <w:r>
          <w:t>HobMercury</w:t>
        </w:r>
        <w:proofErr w:type="spellEnd"/>
        <w:r>
          <w:t xml:space="preserve">] is statistically non-significant and positive (beta = 0.13, 95% CI [-0.02, 0.27], </w:t>
        </w:r>
        <w:proofErr w:type="gramStart"/>
        <w:r>
          <w:t>t(</w:t>
        </w:r>
        <w:proofErr w:type="gramEnd"/>
        <w:r>
          <w:t>3031) = 1.68, p = 0.092; Std. beta = 0.05, 95% CI [-0.01, 0.12])</w:t>
        </w:r>
      </w:ins>
    </w:p>
    <w:p w14:paraId="41539087" w14:textId="77777777" w:rsidR="00224E59" w:rsidRDefault="00224E59" w:rsidP="00224E59">
      <w:pPr>
        <w:rPr>
          <w:ins w:id="369" w:author="Darya Vanichkina" w:date="2022-06-30T15:31:00Z"/>
        </w:rPr>
      </w:pPr>
      <w:ins w:id="370" w:author="Darya Vanichkina" w:date="2022-06-30T15:31:00Z">
        <w:r>
          <w:t xml:space="preserve">    The effect of source [</w:t>
        </w:r>
        <w:proofErr w:type="spellStart"/>
        <w:r>
          <w:t>NorthernT</w:t>
        </w:r>
        <w:proofErr w:type="spellEnd"/>
        <w:r>
          <w:t xml:space="preserve">] is statistically non-significant and positive (beta = 0.16, 95% CI [-0.02, 0.35], </w:t>
        </w:r>
        <w:proofErr w:type="gramStart"/>
        <w:r>
          <w:t>t(</w:t>
        </w:r>
        <w:proofErr w:type="gramEnd"/>
        <w:r>
          <w:t>3031) = 1.72, p = 0.086; Std. beta = 0.04, 95% CI [-0.04, 0.12])</w:t>
        </w:r>
      </w:ins>
    </w:p>
    <w:p w14:paraId="3DDC5DB0" w14:textId="77777777" w:rsidR="00224E59" w:rsidRDefault="00224E59" w:rsidP="00224E59">
      <w:pPr>
        <w:rPr>
          <w:ins w:id="371" w:author="Darya Vanichkina" w:date="2022-06-30T15:31:00Z"/>
        </w:rPr>
      </w:pPr>
      <w:ins w:id="372" w:author="Darya Vanichkina" w:date="2022-06-30T15:31:00Z">
        <w:r>
          <w:t xml:space="preserve">    The effect of source [</w:t>
        </w:r>
        <w:proofErr w:type="spellStart"/>
        <w:r>
          <w:t>SydHerald</w:t>
        </w:r>
        <w:proofErr w:type="spellEnd"/>
        <w:r>
          <w:t xml:space="preserve">] is statistically significant and negative (beta = -0.53, 95% CI [-0.64, -0.42], </w:t>
        </w:r>
        <w:proofErr w:type="gramStart"/>
        <w:r>
          <w:t>t(</w:t>
        </w:r>
        <w:proofErr w:type="gramEnd"/>
        <w:r>
          <w:t>3031) = -9.42, p &lt; .001; Std. beta = -0.23, 95% CI [-0.28, -0.19])</w:t>
        </w:r>
      </w:ins>
    </w:p>
    <w:p w14:paraId="624E1348" w14:textId="57802DD5" w:rsidR="00224E59" w:rsidRDefault="00224E59" w:rsidP="00224E59">
      <w:pPr>
        <w:rPr>
          <w:ins w:id="373" w:author="Darya Vanichkina" w:date="2022-07-12T17:50:00Z"/>
        </w:rPr>
      </w:pPr>
      <w:ins w:id="374" w:author="Darya Vanichkina" w:date="2022-06-30T15:31:00Z">
        <w:r>
          <w:t xml:space="preserve">    The effect of source [</w:t>
        </w:r>
        <w:proofErr w:type="spellStart"/>
        <w:r>
          <w:t>WestAus</w:t>
        </w:r>
        <w:proofErr w:type="spellEnd"/>
        <w:r>
          <w:t xml:space="preserve">] is statistically non-significant and positive (beta = 0.02, 95% CI [-0.12, 0.15], </w:t>
        </w:r>
        <w:proofErr w:type="gramStart"/>
        <w:r>
          <w:t>t(</w:t>
        </w:r>
        <w:proofErr w:type="gramEnd"/>
        <w:r>
          <w:t>3031) = 0.24, p = 0.808; Std. beta = -0.02, 95% CI [-0.08, 0.04])</w:t>
        </w:r>
      </w:ins>
    </w:p>
    <w:p w14:paraId="6B6B2DCD" w14:textId="247C37D0" w:rsidR="008B210E" w:rsidRDefault="008B210E" w:rsidP="00224E59">
      <w:pPr>
        <w:rPr>
          <w:ins w:id="375" w:author="Darya Vanichkina" w:date="2022-07-12T17:50:00Z"/>
        </w:rPr>
      </w:pPr>
    </w:p>
    <w:p w14:paraId="4C75F131" w14:textId="1441BD79" w:rsidR="008B210E" w:rsidRDefault="008B210E" w:rsidP="00224E59">
      <w:pPr>
        <w:rPr>
          <w:ins w:id="376" w:author="Darya Vanichkina" w:date="2022-07-12T18:53:00Z"/>
        </w:rPr>
      </w:pPr>
      <w:ins w:id="377" w:author="Darya Vanichkina" w:date="2022-07-12T17:50:00Z">
        <w:r>
          <w:t>Similar results were observed when using more complex mixed effects models: a difference among sources and no</w:t>
        </w:r>
        <w:r w:rsidR="00FE55FF">
          <w:t xml:space="preserve"> </w:t>
        </w:r>
        <w:r>
          <w:t>effect of year.</w:t>
        </w:r>
      </w:ins>
    </w:p>
    <w:p w14:paraId="390E8879" w14:textId="5ACEBDEA" w:rsidR="00CD0DDC" w:rsidRDefault="00CD0DDC" w:rsidP="00224E59">
      <w:pPr>
        <w:rPr>
          <w:ins w:id="378" w:author="Darya Vanichkina" w:date="2022-07-12T19:10:00Z"/>
        </w:rPr>
      </w:pPr>
    </w:p>
    <w:p w14:paraId="167818B3" w14:textId="20CB40E7" w:rsidR="009436A7" w:rsidRDefault="009436A7">
      <w:pPr>
        <w:pStyle w:val="Heading2"/>
        <w:rPr>
          <w:ins w:id="379" w:author="Darya Vanichkina" w:date="2022-07-12T19:03:00Z"/>
          <w:noProof/>
        </w:rPr>
        <w:pPrChange w:id="380" w:author="Darya Vanichkina" w:date="2022-07-13T15:06:00Z">
          <w:pPr/>
        </w:pPrChange>
      </w:pPr>
      <w:ins w:id="381" w:author="Darya Vanichkina" w:date="2022-07-12T19:10:00Z">
        <w:r w:rsidRPr="00BD4A3A">
          <w:rPr>
            <w:noProof/>
          </w:rPr>
          <w:t xml:space="preserve">Comparison of </w:t>
        </w:r>
        <w:r>
          <w:rPr>
            <w:noProof/>
          </w:rPr>
          <w:t>use of the adjectives “obese”, “overweight” and “fat”</w:t>
        </w:r>
      </w:ins>
    </w:p>
    <w:p w14:paraId="7BE0913B" w14:textId="49A4416B" w:rsidR="009436A7" w:rsidRDefault="00AC18CB">
      <w:pPr>
        <w:pStyle w:val="Heading3"/>
        <w:rPr>
          <w:ins w:id="382" w:author="Darya Vanichkina" w:date="2022-07-12T19:07:00Z"/>
        </w:rPr>
        <w:pPrChange w:id="383" w:author="Darya Vanichkina" w:date="2022-07-13T13:58:00Z">
          <w:pPr/>
        </w:pPrChange>
      </w:pPr>
      <w:ins w:id="384" w:author="Darya Vanichkina" w:date="2022-07-12T19:03:00Z">
        <w:r>
          <w:t>Supplementary note 6</w:t>
        </w:r>
      </w:ins>
    </w:p>
    <w:p w14:paraId="027C7547" w14:textId="66A1D478" w:rsidR="00F71189" w:rsidRDefault="00C60BEA" w:rsidP="00224E59">
      <w:pPr>
        <w:rPr>
          <w:ins w:id="385" w:author="Darya Vanichkina" w:date="2022-07-13T11:40:00Z"/>
        </w:rPr>
      </w:pPr>
      <w:ins w:id="386" w:author="Darya Vanichkina" w:date="2022-07-13T11:43:00Z">
        <w:r>
          <w:t>The mean frequency per 1000 words of articles where “</w:t>
        </w:r>
      </w:ins>
      <w:ins w:id="387" w:author="Darya Vanichkina" w:date="2022-07-13T11:44:00Z">
        <w:r>
          <w:t xml:space="preserve">obese” is used is higher in tabloids than in broadsheets. </w:t>
        </w:r>
      </w:ins>
      <w:ins w:id="388" w:author="Darya Vanichkina" w:date="2022-07-12T19:08:00Z">
        <w:r w:rsidR="00F71189">
          <w:t xml:space="preserve">Based on a </w:t>
        </w:r>
      </w:ins>
      <w:ins w:id="389" w:author="Darya Vanichkina" w:date="2022-07-12T19:07:00Z">
        <w:r w:rsidR="00F71189" w:rsidRPr="00616B99">
          <w:t>Welch</w:t>
        </w:r>
        <w:r w:rsidR="00F71189">
          <w:t>’s</w:t>
        </w:r>
        <w:r w:rsidR="00F71189" w:rsidRPr="00616B99">
          <w:t xml:space="preserve"> Two Sample</w:t>
        </w:r>
      </w:ins>
      <w:ins w:id="390" w:author="Darya Vanichkina" w:date="2022-07-13T11:43:00Z">
        <w:r>
          <w:t>, t</w:t>
        </w:r>
      </w:ins>
      <w:ins w:id="391" w:author="Darya Vanichkina" w:date="2022-07-12T19:08:00Z">
        <w:r w:rsidR="00F71189">
          <w:t>he</w:t>
        </w:r>
      </w:ins>
      <w:ins w:id="392" w:author="Darya Vanichkina" w:date="2022-07-12T19:07:00Z">
        <w:r w:rsidR="00F71189">
          <w:t xml:space="preserve"> </w:t>
        </w:r>
        <w:r w:rsidR="00F71189" w:rsidRPr="00616B99">
          <w:t xml:space="preserve">mean </w:t>
        </w:r>
        <w:r w:rsidR="00F71189">
          <w:t>frequency per 1000 words of articles where “obese” is used</w:t>
        </w:r>
      </w:ins>
      <w:ins w:id="393" w:author="Darya Vanichkina" w:date="2022-07-12T19:08:00Z">
        <w:r w:rsidR="00F71189">
          <w:t xml:space="preserve"> was </w:t>
        </w:r>
      </w:ins>
      <w:ins w:id="394" w:author="Darya Vanichkina" w:date="2022-07-12T19:07:00Z">
        <w:r w:rsidR="00F71189" w:rsidRPr="00616B99">
          <w:t>3.16</w:t>
        </w:r>
      </w:ins>
      <w:ins w:id="395" w:author="Darya Vanichkina" w:date="2022-07-12T19:08:00Z">
        <w:r w:rsidR="00F71189">
          <w:t xml:space="preserve"> in </w:t>
        </w:r>
        <w:r w:rsidR="00F71189" w:rsidRPr="00616B99">
          <w:t>broadsheets</w:t>
        </w:r>
        <w:r w:rsidR="00F71189">
          <w:t xml:space="preserve"> and 5.59</w:t>
        </w:r>
      </w:ins>
      <w:ins w:id="396" w:author="Darya Vanichkina" w:date="2022-07-12T19:07:00Z">
        <w:r w:rsidR="00F71189" w:rsidRPr="00616B99">
          <w:t xml:space="preserve"> </w:t>
        </w:r>
        <w:r w:rsidR="00F71189">
          <w:t>in</w:t>
        </w:r>
        <w:r w:rsidR="00F71189" w:rsidRPr="00616B99">
          <w:t xml:space="preserve"> tabloid</w:t>
        </w:r>
      </w:ins>
      <w:ins w:id="397" w:author="Darya Vanichkina" w:date="2022-07-12T19:08:00Z">
        <w:r w:rsidR="00F71189">
          <w:t>s</w:t>
        </w:r>
      </w:ins>
      <w:ins w:id="398" w:author="Darya Vanichkina" w:date="2022-07-12T19:07:00Z">
        <w:r w:rsidR="00F71189">
          <w:t>, which</w:t>
        </w:r>
        <w:r w:rsidR="00F71189" w:rsidRPr="00616B99">
          <w:t xml:space="preserve"> suggests that the effect is negative, statistically significant, and small (difference = -2.43</w:t>
        </w:r>
        <w:r w:rsidR="00F71189">
          <w:t xml:space="preserve"> words per 1000</w:t>
        </w:r>
        <w:r w:rsidR="00F71189" w:rsidRPr="00616B99">
          <w:t xml:space="preserve">, 95% CI [-2.63, -2.23], </w:t>
        </w:r>
        <w:proofErr w:type="gramStart"/>
        <w:r w:rsidR="00F71189" w:rsidRPr="00616B99">
          <w:t>t(</w:t>
        </w:r>
        <w:proofErr w:type="gramEnd"/>
        <w:r w:rsidR="00F71189" w:rsidRPr="00616B99">
          <w:t>10062.88) = -24.01, p &lt; .001; Cohen</w:t>
        </w:r>
      </w:ins>
      <w:ins w:id="399" w:author="Darya Vanichkina" w:date="2022-07-13T12:16:00Z">
        <w:r w:rsidR="00594DC6">
          <w:t>’</w:t>
        </w:r>
      </w:ins>
      <w:ins w:id="400" w:author="Darya Vanichkina" w:date="2022-07-12T19:07:00Z">
        <w:r w:rsidR="00F71189" w:rsidRPr="00616B99">
          <w:t>s d = -0.46, 95% CI [-0.50, -0.42]</w:t>
        </w:r>
      </w:ins>
      <w:ins w:id="401" w:author="Darya Vanichkina" w:date="2022-07-12T19:09:00Z">
        <w:r w:rsidR="00F71189">
          <w:t>.</w:t>
        </w:r>
      </w:ins>
    </w:p>
    <w:p w14:paraId="783C3A55" w14:textId="3996BE00" w:rsidR="00C60BEA" w:rsidRDefault="00C60BEA" w:rsidP="00224E59">
      <w:pPr>
        <w:rPr>
          <w:ins w:id="402" w:author="Darya Vanichkina" w:date="2022-07-13T11:40:00Z"/>
        </w:rPr>
      </w:pPr>
    </w:p>
    <w:p w14:paraId="6703C7DC" w14:textId="1C098FEB" w:rsidR="00C60BEA" w:rsidRDefault="00C60BEA" w:rsidP="00224E59">
      <w:pPr>
        <w:rPr>
          <w:ins w:id="403" w:author="Darya Vanichkina" w:date="2022-07-13T11:23:00Z"/>
        </w:rPr>
      </w:pPr>
      <w:ins w:id="404" w:author="Darya Vanichkina" w:date="2022-07-13T11:44:00Z">
        <w:r>
          <w:t xml:space="preserve">This is in part related to the fact that articles that use “obese” are longer in broadsheets than in tabloids. </w:t>
        </w:r>
      </w:ins>
      <w:ins w:id="405" w:author="Darya Vanichkina" w:date="2022-07-13T11:40:00Z">
        <w:r>
          <w:t>Across articles that used the word “obe</w:t>
        </w:r>
      </w:ins>
      <w:ins w:id="406" w:author="Darya Vanichkina" w:date="2022-07-13T11:41:00Z">
        <w:r>
          <w:t xml:space="preserve">se”, </w:t>
        </w:r>
        <w:r w:rsidRPr="00C60BEA">
          <w:t xml:space="preserve">using a Welch Two Sample t-test </w:t>
        </w:r>
        <w:r>
          <w:t>to compare</w:t>
        </w:r>
        <w:r w:rsidRPr="00C60BEA">
          <w:t xml:space="preserve"> the mean word count of articles from broadsheets and tabloids</w:t>
        </w:r>
        <w:r>
          <w:t xml:space="preserve"> that used “obese” </w:t>
        </w:r>
        <w:r w:rsidRPr="00C60BEA">
          <w:t>(mean of broadsheet = 778.84, mean of tabloid = 485.42) suggest</w:t>
        </w:r>
        <w:r>
          <w:t xml:space="preserve">ed there was a positive, statistically significant </w:t>
        </w:r>
        <w:r w:rsidRPr="00C60BEA">
          <w:t>effect,</w:t>
        </w:r>
        <w:r>
          <w:t xml:space="preserve"> with a</w:t>
        </w:r>
        <w:r w:rsidRPr="00C60BEA">
          <w:t xml:space="preserve"> medium</w:t>
        </w:r>
        <w:r>
          <w:t xml:space="preserve"> size</w:t>
        </w:r>
        <w:r w:rsidRPr="00C60BEA">
          <w:t xml:space="preserve"> (difference = 293.42, 95% CI [273.82, 313.02], t(7348.69) = 29.34, p &lt; .001; Cohen’s d = 0.60, 95% CI [0.56, 0.65])</w:t>
        </w:r>
        <w:r>
          <w:t>.</w:t>
        </w:r>
      </w:ins>
    </w:p>
    <w:p w14:paraId="3C61C0EA" w14:textId="364F8040" w:rsidR="009B7D19" w:rsidRDefault="009B7D19" w:rsidP="00224E59">
      <w:pPr>
        <w:rPr>
          <w:ins w:id="407" w:author="Darya Vanichkina" w:date="2022-07-13T11:23:00Z"/>
        </w:rPr>
      </w:pPr>
    </w:p>
    <w:p w14:paraId="22F7EDCB" w14:textId="43DB64FD" w:rsidR="009B7D19" w:rsidRDefault="009B7D19" w:rsidP="00224E59">
      <w:pPr>
        <w:rPr>
          <w:ins w:id="408" w:author="Darya Vanichkina" w:date="2022-07-13T11:45:00Z"/>
        </w:rPr>
      </w:pPr>
      <w:ins w:id="409" w:author="Darya Vanichkina" w:date="2022-07-13T11:23:00Z">
        <w:r>
          <w:t xml:space="preserve">We next compared the overall length of </w:t>
        </w:r>
      </w:ins>
      <w:ins w:id="410" w:author="Darya Vanichkina" w:date="2022-07-13T11:39:00Z">
        <w:r w:rsidR="00C60BEA">
          <w:t xml:space="preserve">all </w:t>
        </w:r>
      </w:ins>
      <w:ins w:id="411" w:author="Darya Vanichkina" w:date="2022-07-13T11:23:00Z">
        <w:r>
          <w:t xml:space="preserve">articles </w:t>
        </w:r>
      </w:ins>
      <w:ins w:id="412" w:author="Darya Vanichkina" w:date="2022-07-13T11:39:00Z">
        <w:r w:rsidR="00C60BEA">
          <w:t xml:space="preserve">in tabloids and broadsheets in the </w:t>
        </w:r>
      </w:ins>
      <w:ins w:id="413" w:author="Darya Vanichkina" w:date="2022-07-13T12:15:00Z">
        <w:r w:rsidR="008361DC">
          <w:t>corpus and</w:t>
        </w:r>
      </w:ins>
      <w:ins w:id="414" w:author="Darya Vanichkina" w:date="2022-07-13T11:45:00Z">
        <w:r w:rsidR="009D493D">
          <w:t xml:space="preserve"> found that articles in broadsheets were </w:t>
        </w:r>
        <w:r w:rsidR="009D493D">
          <w:rPr>
            <w:i/>
            <w:iCs/>
          </w:rPr>
          <w:t xml:space="preserve">generally </w:t>
        </w:r>
        <w:r w:rsidR="009D493D">
          <w:t>longer than in tabloids, irrespective of whether any of the adjectives of interest were used</w:t>
        </w:r>
      </w:ins>
      <w:ins w:id="415" w:author="Darya Vanichkina" w:date="2022-07-13T11:39:00Z">
        <w:r w:rsidR="00C60BEA">
          <w:t>. A</w:t>
        </w:r>
        <w:r w:rsidR="00C60BEA" w:rsidRPr="00C60BEA">
          <w:t xml:space="preserve"> Welch Two Sample t-test testing the difference between </w:t>
        </w:r>
        <w:r w:rsidR="00C60BEA">
          <w:t>wordcounts in broadsheet and</w:t>
        </w:r>
      </w:ins>
      <w:ins w:id="416" w:author="Darya Vanichkina" w:date="2022-07-13T11:40:00Z">
        <w:r w:rsidR="00C60BEA">
          <w:t xml:space="preserve"> </w:t>
        </w:r>
      </w:ins>
      <w:ins w:id="417" w:author="Darya Vanichkina" w:date="2022-07-13T11:39:00Z">
        <w:r w:rsidR="00C60BEA" w:rsidRPr="00C60BEA">
          <w:t>tabloid</w:t>
        </w:r>
      </w:ins>
      <w:ins w:id="418" w:author="Darya Vanichkina" w:date="2022-07-13T11:40:00Z">
        <w:r w:rsidR="00C60BEA">
          <w:t xml:space="preserve"> articles</w:t>
        </w:r>
      </w:ins>
      <w:ins w:id="419" w:author="Darya Vanichkina" w:date="2022-07-13T11:39:00Z">
        <w:r w:rsidR="00C60BEA" w:rsidRPr="00C60BEA">
          <w:t xml:space="preserve"> (mean of </w:t>
        </w:r>
      </w:ins>
      <w:ins w:id="420" w:author="Darya Vanichkina" w:date="2022-07-13T11:40:00Z">
        <w:r w:rsidR="00C60BEA">
          <w:t>broadsheets</w:t>
        </w:r>
      </w:ins>
      <w:ins w:id="421" w:author="Darya Vanichkina" w:date="2022-07-13T11:39:00Z">
        <w:r w:rsidR="00C60BEA" w:rsidRPr="00C60BEA">
          <w:t xml:space="preserve"> = 810.15</w:t>
        </w:r>
      </w:ins>
      <w:ins w:id="422" w:author="Darya Vanichkina" w:date="2022-07-13T11:40:00Z">
        <w:r w:rsidR="00C60BEA">
          <w:t xml:space="preserve"> words</w:t>
        </w:r>
      </w:ins>
      <w:ins w:id="423" w:author="Darya Vanichkina" w:date="2022-07-13T11:39:00Z">
        <w:r w:rsidR="00C60BEA" w:rsidRPr="00C60BEA">
          <w:t xml:space="preserve">, mean of </w:t>
        </w:r>
      </w:ins>
      <w:ins w:id="424" w:author="Darya Vanichkina" w:date="2022-07-13T11:40:00Z">
        <w:r w:rsidR="00C60BEA">
          <w:t>tabloids</w:t>
        </w:r>
      </w:ins>
      <w:ins w:id="425" w:author="Darya Vanichkina" w:date="2022-07-13T11:39:00Z">
        <w:r w:rsidR="00C60BEA" w:rsidRPr="00C60BEA">
          <w:t xml:space="preserve"> = 502.44</w:t>
        </w:r>
      </w:ins>
      <w:ins w:id="426" w:author="Darya Vanichkina" w:date="2022-07-13T11:40:00Z">
        <w:r w:rsidR="00C60BEA">
          <w:t xml:space="preserve"> words</w:t>
        </w:r>
      </w:ins>
      <w:ins w:id="427" w:author="Darya Vanichkina" w:date="2022-07-13T11:39:00Z">
        <w:r w:rsidR="00C60BEA" w:rsidRPr="00C60BEA">
          <w:t>) suggest</w:t>
        </w:r>
      </w:ins>
      <w:ins w:id="428" w:author="Darya Vanichkina" w:date="2022-07-13T11:40:00Z">
        <w:r w:rsidR="00C60BEA">
          <w:t>ed</w:t>
        </w:r>
      </w:ins>
      <w:ins w:id="429" w:author="Darya Vanichkina" w:date="2022-07-13T11:39:00Z">
        <w:r w:rsidR="00C60BEA" w:rsidRPr="00C60BEA">
          <w:t xml:space="preserve"> that the effect is positive, statistically significant, and medium (difference = 307.71, 95% CI [291.01, 324.42], </w:t>
        </w:r>
        <w:proofErr w:type="gramStart"/>
        <w:r w:rsidR="00C60BEA" w:rsidRPr="00C60BEA">
          <w:t>t(</w:t>
        </w:r>
        <w:proofErr w:type="gramEnd"/>
        <w:r w:rsidR="00C60BEA" w:rsidRPr="00C60BEA">
          <w:t>16482.54) = 36.11, p &lt; .001; Cohen</w:t>
        </w:r>
      </w:ins>
      <w:ins w:id="430" w:author="Darya Vanichkina" w:date="2022-07-13T12:16:00Z">
        <w:r w:rsidR="00594DC6">
          <w:t>’</w:t>
        </w:r>
      </w:ins>
      <w:ins w:id="431" w:author="Darya Vanichkina" w:date="2022-07-13T11:39:00Z">
        <w:r w:rsidR="00C60BEA" w:rsidRPr="00C60BEA">
          <w:t>s d = 0.56, 95% CI [0.53, 0.59])</w:t>
        </w:r>
      </w:ins>
      <w:ins w:id="432" w:author="Darya Vanichkina" w:date="2022-07-13T11:40:00Z">
        <w:r w:rsidR="00C60BEA">
          <w:t>.</w:t>
        </w:r>
      </w:ins>
    </w:p>
    <w:p w14:paraId="47F1B4DD" w14:textId="345CE6F4" w:rsidR="009D493D" w:rsidRDefault="009D493D" w:rsidP="00224E59">
      <w:pPr>
        <w:rPr>
          <w:ins w:id="433" w:author="Darya Vanichkina" w:date="2022-07-13T11:45:00Z"/>
        </w:rPr>
      </w:pPr>
    </w:p>
    <w:p w14:paraId="7405F62E" w14:textId="72884FE3" w:rsidR="00C60BEA" w:rsidRPr="00C60BEA" w:rsidRDefault="009D493D" w:rsidP="00C60BEA">
      <w:pPr>
        <w:rPr>
          <w:ins w:id="434" w:author="Darya Vanichkina" w:date="2022-07-13T11:44:00Z"/>
        </w:rPr>
      </w:pPr>
      <w:ins w:id="435" w:author="Darya Vanichkina" w:date="2022-07-13T11:45:00Z">
        <w:r>
          <w:t>In order to explor</w:t>
        </w:r>
      </w:ins>
      <w:ins w:id="436" w:author="Darya Vanichkina" w:date="2022-07-13T11:46:00Z">
        <w:r>
          <w:t>e in more depth</w:t>
        </w:r>
      </w:ins>
      <w:ins w:id="437" w:author="Darya Vanichkina" w:date="2022-07-13T11:45:00Z">
        <w:r>
          <w:t xml:space="preserve"> that the difference in </w:t>
        </w:r>
      </w:ins>
      <w:ins w:id="438" w:author="Darya Vanichkina" w:date="2022-07-13T11:46:00Z">
        <w:r>
          <w:t>frequency of the word “obese” per 1000 words in tabloids and broadsheets is not fully an artifact of this difference in length, we used bootstrap resampli</w:t>
        </w:r>
      </w:ins>
      <w:ins w:id="439" w:author="Darya Vanichkina" w:date="2022-07-13T11:47:00Z">
        <w:r>
          <w:t xml:space="preserve">ng without replacement (selecting 1000 articles 10000 times) to compare the raw counts of the word “obese” in articles from tabloids and broadsheets, and found that the counts </w:t>
        </w:r>
        <w:r>
          <w:lastRenderedPageBreak/>
          <w:t>themselves were higher in broadsheets</w:t>
        </w:r>
      </w:ins>
      <w:ins w:id="440" w:author="Darya Vanichkina" w:date="2022-07-13T11:49:00Z">
        <w:r>
          <w:t>,</w:t>
        </w:r>
      </w:ins>
      <w:ins w:id="441" w:author="Darya Vanichkina" w:date="2022-07-13T11:50:00Z">
        <w:r>
          <w:t xml:space="preserve"> which had a bimodal distribution of instances of use of the word “obese”</w:t>
        </w:r>
        <w:r w:rsidR="006925B4">
          <w:t xml:space="preserve"> – so much of the difference in </w:t>
        </w:r>
        <w:r w:rsidR="006925B4" w:rsidRPr="00594DC6">
          <w:rPr>
            <w:i/>
            <w:iCs/>
            <w:rPrChange w:id="442" w:author="Darya Vanichkina" w:date="2022-07-13T12:16:00Z">
              <w:rPr/>
            </w:rPrChange>
          </w:rPr>
          <w:t>frequency</w:t>
        </w:r>
        <w:r w:rsidR="006925B4">
          <w:t xml:space="preserve"> is observed due to this dif</w:t>
        </w:r>
      </w:ins>
      <w:ins w:id="443" w:author="Darya Vanichkina" w:date="2022-07-13T11:51:00Z">
        <w:r w:rsidR="006925B4">
          <w:t>ference in article lengths</w:t>
        </w:r>
      </w:ins>
      <w:ins w:id="444" w:author="Darya Vanichkina" w:date="2022-07-13T11:50:00Z">
        <w:r>
          <w:t xml:space="preserve">. </w:t>
        </w:r>
      </w:ins>
      <w:ins w:id="445" w:author="Darya Vanichkina" w:date="2022-07-13T11:44:00Z">
        <w:r w:rsidR="00C60BEA" w:rsidRPr="00C60BEA">
          <w:t xml:space="preserve">The Welch Two Sample t-test testing the difference between </w:t>
        </w:r>
      </w:ins>
      <w:ins w:id="446" w:author="Darya Vanichkina" w:date="2022-07-13T12:16:00Z">
        <w:r w:rsidR="00594DC6">
          <w:t xml:space="preserve">resampled </w:t>
        </w:r>
      </w:ins>
      <w:ins w:id="447" w:author="Darya Vanichkina" w:date="2022-07-13T11:44:00Z">
        <w:r w:rsidR="00C60BEA" w:rsidRPr="00C60BEA">
          <w:t>broadsheet</w:t>
        </w:r>
      </w:ins>
      <w:ins w:id="448" w:author="Darya Vanichkina" w:date="2022-07-13T11:50:00Z">
        <w:r>
          <w:t xml:space="preserve"> </w:t>
        </w:r>
      </w:ins>
      <w:ins w:id="449" w:author="Darya Vanichkina" w:date="2022-07-13T11:44:00Z">
        <w:r w:rsidR="00C60BEA" w:rsidRPr="00C60BEA">
          <w:t>counts and tabloid</w:t>
        </w:r>
      </w:ins>
      <w:ins w:id="450" w:author="Darya Vanichkina" w:date="2022-07-13T11:50:00Z">
        <w:r>
          <w:t xml:space="preserve"> </w:t>
        </w:r>
      </w:ins>
      <w:ins w:id="451" w:author="Darya Vanichkina" w:date="2022-07-13T11:44:00Z">
        <w:r w:rsidR="00C60BEA" w:rsidRPr="00C60BEA">
          <w:t xml:space="preserve">counts (mean of </w:t>
        </w:r>
      </w:ins>
      <w:ins w:id="452" w:author="Darya Vanichkina" w:date="2022-07-13T11:50:00Z">
        <w:r>
          <w:t>broadsheets</w:t>
        </w:r>
      </w:ins>
      <w:ins w:id="453" w:author="Darya Vanichkina" w:date="2022-07-13T11:44:00Z">
        <w:r w:rsidR="00C60BEA" w:rsidRPr="00C60BEA">
          <w:t xml:space="preserve"> = 1.71, mean of </w:t>
        </w:r>
      </w:ins>
      <w:ins w:id="454" w:author="Darya Vanichkina" w:date="2022-07-13T11:50:00Z">
        <w:r>
          <w:t>tabloids</w:t>
        </w:r>
      </w:ins>
      <w:ins w:id="455" w:author="Darya Vanichkina" w:date="2022-07-13T11:44:00Z">
        <w:r w:rsidR="00C60BEA" w:rsidRPr="00C60BEA">
          <w:t xml:space="preserve"> = 1.60) suggest</w:t>
        </w:r>
      </w:ins>
      <w:ins w:id="456" w:author="Darya Vanichkina" w:date="2022-07-13T11:50:00Z">
        <w:r>
          <w:t>ed</w:t>
        </w:r>
      </w:ins>
      <w:ins w:id="457" w:author="Darya Vanichkina" w:date="2022-07-13T11:44:00Z">
        <w:r w:rsidR="00C60BEA" w:rsidRPr="00C60BEA">
          <w:t xml:space="preserve"> that the effect is positive, statistically significant, and large (difference = 0.11, 95% CI [0.11, 0.11], </w:t>
        </w:r>
        <w:proofErr w:type="gramStart"/>
        <w:r w:rsidR="00C60BEA" w:rsidRPr="00C60BEA">
          <w:t>t(</w:t>
        </w:r>
        <w:proofErr w:type="gramEnd"/>
        <w:r w:rsidR="00C60BEA" w:rsidRPr="00C60BEA">
          <w:t>18721.64) = 182.01, p &lt; .001; Cohen’s d = 2.57, 95% CI [2.83, 2.83])</w:t>
        </w:r>
      </w:ins>
    </w:p>
    <w:p w14:paraId="77823F2B" w14:textId="77777777" w:rsidR="006925B4" w:rsidRDefault="006925B4" w:rsidP="00224E59">
      <w:pPr>
        <w:rPr>
          <w:ins w:id="458" w:author="Darya Vanichkina" w:date="2022-07-12T19:07:00Z"/>
        </w:rPr>
      </w:pPr>
    </w:p>
    <w:p w14:paraId="671819A4" w14:textId="1FDB72A9" w:rsidR="00F71189" w:rsidRDefault="00F71189" w:rsidP="00224E59">
      <w:pPr>
        <w:rPr>
          <w:ins w:id="459" w:author="Darya Vanichkina" w:date="2022-07-12T19:07:00Z"/>
        </w:rPr>
      </w:pPr>
      <w:ins w:id="460" w:author="Darya Vanichkina" w:date="2022-07-12T19:07:00Z">
        <w:r>
          <w:t xml:space="preserve">Linear modelling by source and year supported </w:t>
        </w:r>
      </w:ins>
      <w:ins w:id="461" w:author="Darya Vanichkina" w:date="2022-07-13T12:16:00Z">
        <w:r w:rsidR="00594DC6">
          <w:t>the difference between frequency in tabloids and broadsheets</w:t>
        </w:r>
      </w:ins>
      <w:ins w:id="462" w:author="Darya Vanichkina" w:date="2022-07-12T19:07:00Z">
        <w:r>
          <w:t>,  explaining a</w:t>
        </w:r>
        <w:r w:rsidRPr="00D32588">
          <w:t xml:space="preserve"> statistically significant and weak proportion of variance (R2 = 0.10, F(10, 10245) = 109.54, p &lt; .001, adj. R2 = 0.10)</w:t>
        </w:r>
        <w:r>
          <w:t>, with broadsheets considered (</w:t>
        </w:r>
        <w:r w:rsidRPr="00D32588">
          <w:t>the Age, Australian, Canberra Times and Sydney Morning Herald</w:t>
        </w:r>
        <w:r>
          <w:t>)  having lower frequency of use of the word “obese” than the Advertiser (a tabloid), while other tabloids (</w:t>
        </w:r>
        <w:r w:rsidRPr="00D32588">
          <w:t>the Hobart Mercury</w:t>
        </w:r>
        <w:r>
          <w:t xml:space="preserve"> and</w:t>
        </w:r>
        <w:r w:rsidRPr="00D32588">
          <w:t xml:space="preserve"> Northern Territorian</w:t>
        </w:r>
        <w:r>
          <w:t>) had a higher frequency of use than the Advertiser. This fixed effects modelling also suggested a slight decrease in the use of the word “obese” with time</w:t>
        </w:r>
        <w:r w:rsidRPr="00D32588">
          <w:t xml:space="preserve"> (beta = -0.01, 95% CI [-0.02, -5.16e-03], </w:t>
        </w:r>
        <w:proofErr w:type="gramStart"/>
        <w:r w:rsidRPr="00D32588">
          <w:t>t(</w:t>
        </w:r>
        <w:proofErr w:type="gramEnd"/>
        <w:r w:rsidRPr="00D32588">
          <w:t>10245) = -3.96, p &lt; .001; Std. beta = -0.02, 95% CI [-0.02, -8.05e-03]</w:t>
        </w:r>
        <w:r>
          <w:t xml:space="preserve">). </w:t>
        </w:r>
      </w:ins>
    </w:p>
    <w:p w14:paraId="6E405B1F" w14:textId="77777777" w:rsidR="00F71189" w:rsidRDefault="00F71189" w:rsidP="00224E59">
      <w:pPr>
        <w:rPr>
          <w:ins w:id="463" w:author="Darya Vanichkina" w:date="2022-07-12T19:07:00Z"/>
        </w:rPr>
      </w:pPr>
    </w:p>
    <w:p w14:paraId="61E24F55" w14:textId="153D9CE9" w:rsidR="00F71189" w:rsidRDefault="00F71189" w:rsidP="00224E59">
      <w:pPr>
        <w:rPr>
          <w:ins w:id="464" w:author="Darya Vanichkina" w:date="2022-07-12T19:03:00Z"/>
        </w:rPr>
      </w:pPr>
      <w:ins w:id="465" w:author="Darya Vanichkina" w:date="2022-07-12T19:07:00Z">
        <w:r>
          <w:t xml:space="preserve">Mixed effects modelling supported the </w:t>
        </w:r>
        <w:r w:rsidRPr="00EC755E">
          <w:t xml:space="preserve">observation of higher frequency of counts in tabloids, </w:t>
        </w:r>
        <w:r>
          <w:t>but</w:t>
        </w:r>
        <w:r w:rsidRPr="00EC755E">
          <w:t xml:space="preserve"> the decrease by year </w:t>
        </w:r>
        <w:r>
          <w:t>was</w:t>
        </w:r>
        <w:r w:rsidRPr="00EC755E">
          <w:t xml:space="preserve"> not </w:t>
        </w:r>
        <w:r>
          <w:t>found to be significant</w:t>
        </w:r>
      </w:ins>
      <w:ins w:id="466" w:author="Darya Vanichkina" w:date="2022-07-12T19:08:00Z">
        <w:r>
          <w:t>.</w:t>
        </w:r>
      </w:ins>
    </w:p>
    <w:p w14:paraId="5FD6AAE5" w14:textId="618D11A6" w:rsidR="00AC18CB" w:rsidRDefault="00AC18CB" w:rsidP="00224E59">
      <w:pPr>
        <w:rPr>
          <w:ins w:id="467" w:author="Darya Vanichkina" w:date="2022-07-12T19:03:00Z"/>
        </w:rPr>
      </w:pPr>
    </w:p>
    <w:p w14:paraId="0C31A913" w14:textId="78C40E96" w:rsidR="00AE43AB" w:rsidRDefault="00AC18CB">
      <w:pPr>
        <w:pStyle w:val="Heading3"/>
        <w:rPr>
          <w:ins w:id="468" w:author="Darya Vanichkina" w:date="2022-07-13T11:10:00Z"/>
        </w:rPr>
        <w:pPrChange w:id="469" w:author="Marius Mather" w:date="2022-07-14T08:57:00Z">
          <w:pPr/>
        </w:pPrChange>
      </w:pPr>
      <w:ins w:id="470" w:author="Darya Vanichkina" w:date="2022-07-12T19:03:00Z">
        <w:r>
          <w:t xml:space="preserve">Supplementary note 7 </w:t>
        </w:r>
      </w:ins>
    </w:p>
    <w:p w14:paraId="6D9B7767" w14:textId="15A3F2FD" w:rsidR="00AE43AB" w:rsidRDefault="007E49D6" w:rsidP="007E49D6">
      <w:pPr>
        <w:rPr>
          <w:ins w:id="471" w:author="Darya Vanichkina" w:date="2022-07-13T14:00:00Z"/>
        </w:rPr>
      </w:pPr>
      <w:ins w:id="472" w:author="Darya Vanichkina" w:date="2022-07-13T11:10:00Z">
        <w:r>
          <w:t>The word “overweight” was used more frequently in tabloids than broadsheets. A</w:t>
        </w:r>
        <w:r w:rsidRPr="00EC755E">
          <w:t xml:space="preserve"> Welch</w:t>
        </w:r>
        <w:r>
          <w:t>’s</w:t>
        </w:r>
        <w:r w:rsidRPr="00EC755E">
          <w:t xml:space="preserve"> Two Sample t-test </w:t>
        </w:r>
        <w:r>
          <w:t>of</w:t>
        </w:r>
        <w:r w:rsidRPr="00EC755E">
          <w:t xml:space="preserve"> the difference between the frequency per 1000 words in broadsheets and tabloids </w:t>
        </w:r>
        <w:r>
          <w:t xml:space="preserve">across articles that use the word “overweight” </w:t>
        </w:r>
        <w:r w:rsidRPr="00EC755E">
          <w:t>(mean of broadsheets = 3.55, mean of tabloids = 5.73</w:t>
        </w:r>
        <w:r>
          <w:t xml:space="preserve"> words per 1000</w:t>
        </w:r>
        <w:r w:rsidRPr="00EC755E">
          <w:t>) suggests that the effect is negative, statistically significant, and small (difference</w:t>
        </w:r>
        <w:r>
          <w:t xml:space="preserve"> per 1000 words</w:t>
        </w:r>
        <w:r w:rsidRPr="00EC755E">
          <w:t xml:space="preserve"> = -2.18</w:t>
        </w:r>
        <w:r>
          <w:t xml:space="preserve"> words</w:t>
        </w:r>
        <w:r w:rsidRPr="00EC755E">
          <w:t>, 95% CI [-2.42, -1.95], t(6712.33) = -18.20, p &lt; .001; Cohen</w:t>
        </w:r>
      </w:ins>
      <w:ins w:id="473" w:author="Darya Vanichkina" w:date="2022-07-13T14:00:00Z">
        <w:r w:rsidR="00AE43AB">
          <w:t>’</w:t>
        </w:r>
      </w:ins>
      <w:ins w:id="474" w:author="Darya Vanichkina" w:date="2022-07-13T11:10:00Z">
        <w:r w:rsidRPr="00EC755E">
          <w:t>s d = -0.43, 95% CI [-0.48, -0.38])</w:t>
        </w:r>
        <w:r>
          <w:t xml:space="preserve">. </w:t>
        </w:r>
      </w:ins>
    </w:p>
    <w:p w14:paraId="4DAD93E6" w14:textId="6D857994" w:rsidR="00AE43AB" w:rsidRDefault="00AE43AB" w:rsidP="007E49D6">
      <w:pPr>
        <w:rPr>
          <w:ins w:id="475" w:author="Darya Vanichkina" w:date="2022-07-13T14:00:00Z"/>
        </w:rPr>
      </w:pPr>
    </w:p>
    <w:p w14:paraId="659F0FD3" w14:textId="3E29A385" w:rsidR="00D47EC2" w:rsidRDefault="005F4F99" w:rsidP="007E49D6">
      <w:pPr>
        <w:rPr>
          <w:ins w:id="476" w:author="Darya Vanichkina" w:date="2022-07-13T14:00:00Z"/>
        </w:rPr>
      </w:pPr>
      <w:proofErr w:type="gramStart"/>
      <w:ins w:id="477" w:author="Darya Vanichkina" w:date="2022-07-13T14:29:00Z">
        <w:r>
          <w:t>Similar to</w:t>
        </w:r>
        <w:proofErr w:type="gramEnd"/>
        <w:r>
          <w:t xml:space="preserve"> the case of </w:t>
        </w:r>
      </w:ins>
      <w:ins w:id="478" w:author="Darya Vanichkina" w:date="2022-07-13T14:30:00Z">
        <w:r>
          <w:t>“</w:t>
        </w:r>
      </w:ins>
      <w:ins w:id="479" w:author="Darya Vanichkina" w:date="2022-07-13T14:29:00Z">
        <w:r>
          <w:t>obese</w:t>
        </w:r>
      </w:ins>
      <w:ins w:id="480" w:author="Darya Vanichkina" w:date="2022-07-13T14:30:00Z">
        <w:r>
          <w:t>” and the overall corpus statistics (Supplementary note 6)</w:t>
        </w:r>
      </w:ins>
      <w:ins w:id="481" w:author="Darya Vanichkina" w:date="2022-07-13T14:29:00Z">
        <w:r>
          <w:t>, the length of articles that use the word “overweight” is lon</w:t>
        </w:r>
      </w:ins>
      <w:ins w:id="482" w:author="Darya Vanichkina" w:date="2022-07-13T14:30:00Z">
        <w:r>
          <w:t>g</w:t>
        </w:r>
      </w:ins>
      <w:ins w:id="483" w:author="Darya Vanichkina" w:date="2022-07-13T14:29:00Z">
        <w:r>
          <w:t xml:space="preserve">er in broadsheets than tabloids. </w:t>
        </w:r>
      </w:ins>
      <w:ins w:id="484" w:author="Darya Vanichkina" w:date="2022-07-13T14:05:00Z">
        <w:r w:rsidR="00D47EC2">
          <w:t xml:space="preserve">The Welch Two Sample t-test testing the difference between the wordcount of articles that use the word “overweight” from broadsheets and tabloids (mean of broadsheets = 732.66, mean of tabloids = 484.51) suggests that the </w:t>
        </w:r>
      </w:ins>
      <w:ins w:id="485" w:author="Darya Vanichkina" w:date="2022-07-13T14:29:00Z">
        <w:r>
          <w:t>difference</w:t>
        </w:r>
      </w:ins>
      <w:ins w:id="486" w:author="Darya Vanichkina" w:date="2022-07-13T14:05:00Z">
        <w:r w:rsidR="00D47EC2">
          <w:t xml:space="preserve"> is positive, statistically significant, and medium (difference = 248.15, 95% CI [226.60, 269.71], </w:t>
        </w:r>
        <w:proofErr w:type="gramStart"/>
        <w:r w:rsidR="00D47EC2">
          <w:t>t(</w:t>
        </w:r>
        <w:proofErr w:type="gramEnd"/>
        <w:r w:rsidR="00D47EC2">
          <w:t>4626.50) = 22.57, p &lt; .001; Cohen’s d = 0.58, 95% CI [0.53, 0.63])</w:t>
        </w:r>
      </w:ins>
      <w:ins w:id="487" w:author="Darya Vanichkina" w:date="2022-07-13T14:32:00Z">
        <w:r>
          <w:t>.</w:t>
        </w:r>
      </w:ins>
    </w:p>
    <w:p w14:paraId="21A8554B" w14:textId="5CE69736" w:rsidR="00AE43AB" w:rsidRDefault="00AE43AB" w:rsidP="007E49D6">
      <w:pPr>
        <w:rPr>
          <w:ins w:id="488" w:author="Darya Vanichkina" w:date="2022-07-13T14:00:00Z"/>
        </w:rPr>
      </w:pPr>
    </w:p>
    <w:p w14:paraId="7645F23C" w14:textId="25E13503" w:rsidR="00AE43AB" w:rsidRDefault="00D47EC2" w:rsidP="007E49D6">
      <w:pPr>
        <w:rPr>
          <w:ins w:id="489" w:author="Darya Vanichkina" w:date="2022-07-13T14:03:00Z"/>
        </w:rPr>
      </w:pPr>
      <w:ins w:id="490" w:author="Darya Vanichkina" w:date="2022-07-13T14:04:00Z">
        <w:r>
          <w:t xml:space="preserve">In order to explore in more depth that the difference in frequency of the word “overweight” per 1000 words in tabloids and broadsheets is not fully an artifact of this difference in length, similar to the case of “obese”, we used bootstrap resampling without replacement (selecting 1000 articles 10000 times) to compare the raw counts of the word “overweight” in articles from tabloids and broadsheets, and found that the counts themselves were higher in broadsheets, which had a bimodal distribution of instances of use of the word “overweight” – so much of the difference in </w:t>
        </w:r>
        <w:r w:rsidRPr="00E86048">
          <w:rPr>
            <w:i/>
            <w:iCs/>
          </w:rPr>
          <w:t>frequency</w:t>
        </w:r>
        <w:r>
          <w:t xml:space="preserve"> is observed due to this difference in article lengths.  </w:t>
        </w:r>
      </w:ins>
      <w:ins w:id="491" w:author="Darya Vanichkina" w:date="2022-07-13T14:03:00Z">
        <w:r w:rsidRPr="00D47EC2">
          <w:t>The Welch Two Sample t-test testing the difference between</w:t>
        </w:r>
      </w:ins>
      <w:ins w:id="492" w:author="Darya Vanichkina" w:date="2022-07-13T14:04:00Z">
        <w:r>
          <w:t xml:space="preserve"> resampled</w:t>
        </w:r>
      </w:ins>
      <w:ins w:id="493" w:author="Darya Vanichkina" w:date="2022-07-13T14:03:00Z">
        <w:r w:rsidRPr="00D47EC2">
          <w:t xml:space="preserve"> broadsheet</w:t>
        </w:r>
      </w:ins>
      <w:ins w:id="494" w:author="Darya Vanichkina" w:date="2022-07-13T14:04:00Z">
        <w:r>
          <w:t xml:space="preserve"> </w:t>
        </w:r>
      </w:ins>
      <w:ins w:id="495" w:author="Darya Vanichkina" w:date="2022-07-13T14:03:00Z">
        <w:r w:rsidRPr="00D47EC2">
          <w:t>counts and tabloid</w:t>
        </w:r>
      </w:ins>
      <w:ins w:id="496" w:author="Darya Vanichkina" w:date="2022-07-13T14:04:00Z">
        <w:r>
          <w:t xml:space="preserve"> </w:t>
        </w:r>
      </w:ins>
      <w:ins w:id="497" w:author="Darya Vanichkina" w:date="2022-07-13T14:03:00Z">
        <w:r w:rsidRPr="00D47EC2">
          <w:t xml:space="preserve">counts (mean of </w:t>
        </w:r>
      </w:ins>
      <w:ins w:id="498" w:author="Darya Vanichkina" w:date="2022-07-13T14:33:00Z">
        <w:r w:rsidR="005F4F99">
          <w:t>broadsheets</w:t>
        </w:r>
      </w:ins>
      <w:ins w:id="499" w:author="Darya Vanichkina" w:date="2022-07-13T14:03:00Z">
        <w:r w:rsidRPr="00D47EC2">
          <w:t xml:space="preserve"> = 1.95, mean of </w:t>
        </w:r>
      </w:ins>
      <w:ins w:id="500" w:author="Darya Vanichkina" w:date="2022-07-13T14:33:00Z">
        <w:r w:rsidR="005F4F99">
          <w:t>tabloids</w:t>
        </w:r>
      </w:ins>
      <w:ins w:id="501" w:author="Darya Vanichkina" w:date="2022-07-13T14:03:00Z">
        <w:r w:rsidRPr="00D47EC2">
          <w:t xml:space="preserve"> = 1.80) suggests that the effect is positive, statistically significant, and large (difference = 0.15, 95% CI [0.15, 0.15], </w:t>
        </w:r>
        <w:proofErr w:type="gramStart"/>
        <w:r w:rsidRPr="00D47EC2">
          <w:t>t(</w:t>
        </w:r>
        <w:proofErr w:type="gramEnd"/>
        <w:r w:rsidRPr="00D47EC2">
          <w:t>19959.90) = 242.90, p &lt; .001; Cohen’s d = 3.44, 95% CI [3.78, 3.78])</w:t>
        </w:r>
      </w:ins>
    </w:p>
    <w:p w14:paraId="62D67851" w14:textId="77777777" w:rsidR="00D47EC2" w:rsidRDefault="00D47EC2" w:rsidP="007E49D6">
      <w:pPr>
        <w:rPr>
          <w:ins w:id="502" w:author="Darya Vanichkina" w:date="2022-07-13T14:00:00Z"/>
        </w:rPr>
      </w:pPr>
    </w:p>
    <w:p w14:paraId="3C0341A3" w14:textId="26062DE1" w:rsidR="00AE43AB" w:rsidRPr="00AE43AB" w:rsidRDefault="007E49D6" w:rsidP="00AE43AB">
      <w:pPr>
        <w:pStyle w:val="NormalWeb"/>
        <w:rPr>
          <w:ins w:id="503" w:author="Darya Vanichkina" w:date="2022-07-13T14:02:00Z"/>
          <w:rFonts w:eastAsia="Times New Roman"/>
        </w:rPr>
      </w:pPr>
      <w:proofErr w:type="gramStart"/>
      <w:ins w:id="504" w:author="Darya Vanichkina" w:date="2022-07-13T11:10:00Z">
        <w:r>
          <w:t>Similar to</w:t>
        </w:r>
        <w:proofErr w:type="gramEnd"/>
        <w:r>
          <w:t xml:space="preserve"> the analysis of “obese”, linear modelling suggested that the word “overweight” was used less in broadsheet sources</w:t>
        </w:r>
      </w:ins>
      <w:ins w:id="505" w:author="Darya Vanichkina" w:date="2022-07-13T14:01:00Z">
        <w:r w:rsidR="00AE43AB">
          <w:t xml:space="preserve"> (</w:t>
        </w:r>
        <w:r w:rsidR="00AE43AB" w:rsidRPr="00AE43AB">
          <w:t>the Age, Australian, Canberra Times and Sydney Morning Herald</w:t>
        </w:r>
        <w:r w:rsidR="00AE43AB">
          <w:t>)</w:t>
        </w:r>
      </w:ins>
      <w:ins w:id="506" w:author="Darya Vanichkina" w:date="2022-07-13T11:10:00Z">
        <w:r>
          <w:t xml:space="preserve"> than </w:t>
        </w:r>
      </w:ins>
      <w:ins w:id="507" w:author="Darya Vanichkina" w:date="2022-07-13T14:01:00Z">
        <w:r w:rsidR="00AE43AB">
          <w:t xml:space="preserve">in </w:t>
        </w:r>
      </w:ins>
      <w:ins w:id="508" w:author="Darya Vanichkina" w:date="2022-07-13T11:10:00Z">
        <w:r>
          <w:t>the Advertiser, and more in the Hobart Mercury and Northern Territorian</w:t>
        </w:r>
      </w:ins>
      <w:ins w:id="509" w:author="Darya Vanichkina" w:date="2022-07-13T14:01:00Z">
        <w:r w:rsidR="00AE43AB">
          <w:t xml:space="preserve"> (both tabloids)</w:t>
        </w:r>
      </w:ins>
      <w:ins w:id="510" w:author="Darya Vanichkina" w:date="2022-07-13T11:10:00Z">
        <w:r>
          <w:t>; a small effect of year was also observed</w:t>
        </w:r>
        <w:r w:rsidRPr="00AB3F8E">
          <w:t>.</w:t>
        </w:r>
        <w:r>
          <w:t xml:space="preserve"> </w:t>
        </w:r>
      </w:ins>
      <w:ins w:id="511" w:author="Darya Vanichkina" w:date="2022-07-13T14:02:00Z">
        <w:r w:rsidR="00AE43AB">
          <w:t xml:space="preserve">More specifically, </w:t>
        </w:r>
        <w:r w:rsidR="00AE43AB">
          <w:rPr>
            <w:rFonts w:eastAsia="Times New Roman"/>
          </w:rPr>
          <w:t>w</w:t>
        </w:r>
        <w:r w:rsidR="00AE43AB" w:rsidRPr="00AE43AB">
          <w:rPr>
            <w:rFonts w:eastAsia="Times New Roman"/>
          </w:rPr>
          <w:t xml:space="preserve">e fitted a linear model (estimated using OLS) to predict frequency with source and </w:t>
        </w:r>
        <w:proofErr w:type="spellStart"/>
        <w:r w:rsidR="00AE43AB" w:rsidRPr="00AE43AB">
          <w:rPr>
            <w:rFonts w:eastAsia="Times New Roman"/>
          </w:rPr>
          <w:t>scaled_year</w:t>
        </w:r>
        <w:proofErr w:type="spellEnd"/>
        <w:r w:rsidR="00AE43AB" w:rsidRPr="00AE43AB">
          <w:rPr>
            <w:rFonts w:eastAsia="Times New Roman"/>
          </w:rPr>
          <w:t xml:space="preserve"> (formula: log(frequency) ~ source + </w:t>
        </w:r>
        <w:proofErr w:type="spellStart"/>
        <w:r w:rsidR="00AE43AB" w:rsidRPr="00AE43AB">
          <w:rPr>
            <w:rFonts w:eastAsia="Times New Roman"/>
          </w:rPr>
          <w:t>scaled_year</w:t>
        </w:r>
        <w:proofErr w:type="spellEnd"/>
        <w:r w:rsidR="00AE43AB" w:rsidRPr="00AE43AB">
          <w:rPr>
            <w:rFonts w:eastAsia="Times New Roman"/>
          </w:rPr>
          <w:t xml:space="preserve">). </w:t>
        </w:r>
        <w:r w:rsidR="00AE43AB" w:rsidRPr="00AE43AB">
          <w:rPr>
            <w:rFonts w:eastAsia="Times New Roman"/>
          </w:rPr>
          <w:lastRenderedPageBreak/>
          <w:t>The model explain</w:t>
        </w:r>
        <w:r w:rsidR="00AE43AB">
          <w:rPr>
            <w:rFonts w:eastAsia="Times New Roman"/>
          </w:rPr>
          <w:t>ed</w:t>
        </w:r>
        <w:r w:rsidR="00AE43AB" w:rsidRPr="00AE43AB">
          <w:rPr>
            <w:rFonts w:eastAsia="Times New Roman"/>
          </w:rPr>
          <w:t xml:space="preserve"> a statistically significant and weak proportion of variance (R2 = 0.08, </w:t>
        </w:r>
        <w:proofErr w:type="gramStart"/>
        <w:r w:rsidR="00AE43AB" w:rsidRPr="00AE43AB">
          <w:rPr>
            <w:rFonts w:eastAsia="Times New Roman"/>
          </w:rPr>
          <w:t>F(</w:t>
        </w:r>
        <w:proofErr w:type="gramEnd"/>
        <w:r w:rsidR="00AE43AB" w:rsidRPr="00AE43AB">
          <w:rPr>
            <w:rFonts w:eastAsia="Times New Roman"/>
          </w:rPr>
          <w:t xml:space="preserve">10, 6710) = 58.73, p &lt; .001, adj. R2 = 0.08). The model’s intercept, corresponding to source = Advertiser and </w:t>
        </w:r>
        <w:proofErr w:type="spellStart"/>
        <w:r w:rsidR="00AE43AB" w:rsidRPr="00AE43AB">
          <w:rPr>
            <w:rFonts w:eastAsia="Times New Roman"/>
          </w:rPr>
          <w:t>scaled_year</w:t>
        </w:r>
        <w:proofErr w:type="spellEnd"/>
        <w:r w:rsidR="00AE43AB" w:rsidRPr="00AE43AB">
          <w:rPr>
            <w:rFonts w:eastAsia="Times New Roman"/>
          </w:rPr>
          <w:t xml:space="preserve"> = 0, is at 1.31 (95% CI [1.26, 1.37], </w:t>
        </w:r>
        <w:proofErr w:type="gramStart"/>
        <w:r w:rsidR="00AE43AB" w:rsidRPr="00AE43AB">
          <w:rPr>
            <w:rFonts w:eastAsia="Times New Roman"/>
          </w:rPr>
          <w:t>t(</w:t>
        </w:r>
        <w:proofErr w:type="gramEnd"/>
        <w:r w:rsidR="00AE43AB" w:rsidRPr="00AE43AB">
          <w:rPr>
            <w:rFonts w:eastAsia="Times New Roman"/>
          </w:rPr>
          <w:t>6710) = 48.02, p &lt; .001). Within this model:</w:t>
        </w:r>
      </w:ins>
    </w:p>
    <w:p w14:paraId="63F9D3F1" w14:textId="77777777" w:rsidR="00AE43AB" w:rsidRPr="00AE43AB" w:rsidRDefault="00AE43AB" w:rsidP="00AE43AB">
      <w:pPr>
        <w:numPr>
          <w:ilvl w:val="0"/>
          <w:numId w:val="16"/>
        </w:numPr>
        <w:spacing w:before="100" w:beforeAutospacing="1" w:after="100" w:afterAutospacing="1"/>
        <w:rPr>
          <w:ins w:id="512" w:author="Darya Vanichkina" w:date="2022-07-13T14:02:00Z"/>
        </w:rPr>
      </w:pPr>
      <w:ins w:id="513" w:author="Darya Vanichkina" w:date="2022-07-13T14:02:00Z">
        <w:r w:rsidRPr="00AE43AB">
          <w:t xml:space="preserve">The effect of source [Age] is statistically significant and negative (beta = -0.44, 95% CI [-0.53, -0.36], </w:t>
        </w:r>
        <w:proofErr w:type="gramStart"/>
        <w:r w:rsidRPr="00AE43AB">
          <w:t>t(</w:t>
        </w:r>
        <w:proofErr w:type="gramEnd"/>
        <w:r w:rsidRPr="00AE43AB">
          <w:t>6710) = -10.23, p &lt; .001; Std. beta = -0.18, 95% CI [-0.22, -0.14])</w:t>
        </w:r>
      </w:ins>
    </w:p>
    <w:p w14:paraId="0244BA91" w14:textId="77777777" w:rsidR="00AE43AB" w:rsidRPr="00AE43AB" w:rsidRDefault="00AE43AB" w:rsidP="00AE43AB">
      <w:pPr>
        <w:numPr>
          <w:ilvl w:val="0"/>
          <w:numId w:val="16"/>
        </w:numPr>
        <w:spacing w:before="100" w:beforeAutospacing="1" w:after="100" w:afterAutospacing="1"/>
        <w:rPr>
          <w:ins w:id="514" w:author="Darya Vanichkina" w:date="2022-07-13T14:02:00Z"/>
        </w:rPr>
      </w:pPr>
      <w:ins w:id="515" w:author="Darya Vanichkina" w:date="2022-07-13T14:02:00Z">
        <w:r w:rsidRPr="00AE43AB">
          <w:t xml:space="preserve">The effect of source [Australian] is statistically significant and negative (beta = -0.52, 95% CI [-0.62, -0.43], </w:t>
        </w:r>
        <w:proofErr w:type="gramStart"/>
        <w:r w:rsidRPr="00AE43AB">
          <w:t>t(</w:t>
        </w:r>
        <w:proofErr w:type="gramEnd"/>
        <w:r w:rsidRPr="00AE43AB">
          <w:t>6710) = -10.41, p &lt; .001; Std. beta = -0.21, 95% CI [-0.25, -0.16])</w:t>
        </w:r>
      </w:ins>
    </w:p>
    <w:p w14:paraId="21B60360" w14:textId="77777777" w:rsidR="00AE43AB" w:rsidRPr="00AE43AB" w:rsidRDefault="00AE43AB" w:rsidP="00AE43AB">
      <w:pPr>
        <w:numPr>
          <w:ilvl w:val="0"/>
          <w:numId w:val="16"/>
        </w:numPr>
        <w:spacing w:before="100" w:beforeAutospacing="1" w:after="100" w:afterAutospacing="1"/>
        <w:rPr>
          <w:ins w:id="516" w:author="Darya Vanichkina" w:date="2022-07-13T14:02:00Z"/>
        </w:rPr>
      </w:pPr>
      <w:ins w:id="517" w:author="Darya Vanichkina" w:date="2022-07-13T14:02:00Z">
        <w:r w:rsidRPr="00AE43AB">
          <w:t>The effect of source [</w:t>
        </w:r>
        <w:proofErr w:type="spellStart"/>
        <w:r w:rsidRPr="00AE43AB">
          <w:t>CanTimes</w:t>
        </w:r>
        <w:proofErr w:type="spellEnd"/>
        <w:r w:rsidRPr="00AE43AB">
          <w:t xml:space="preserve">] is statistically significant and negative (beta = -0.29, 95% CI [-0.37, -0.20], </w:t>
        </w:r>
        <w:proofErr w:type="gramStart"/>
        <w:r w:rsidRPr="00AE43AB">
          <w:t>t(</w:t>
        </w:r>
        <w:proofErr w:type="gramEnd"/>
        <w:r w:rsidRPr="00AE43AB">
          <w:t>6710) = -6.52, p &lt; .001; Std. beta = -0.13, 95% CI [-0.17, -0.09])</w:t>
        </w:r>
      </w:ins>
    </w:p>
    <w:p w14:paraId="5EAC4448" w14:textId="77777777" w:rsidR="00AE43AB" w:rsidRPr="00AE43AB" w:rsidRDefault="00AE43AB" w:rsidP="00AE43AB">
      <w:pPr>
        <w:numPr>
          <w:ilvl w:val="0"/>
          <w:numId w:val="16"/>
        </w:numPr>
        <w:spacing w:before="100" w:beforeAutospacing="1" w:after="100" w:afterAutospacing="1"/>
        <w:rPr>
          <w:ins w:id="518" w:author="Darya Vanichkina" w:date="2022-07-13T14:02:00Z"/>
        </w:rPr>
      </w:pPr>
      <w:ins w:id="519" w:author="Darya Vanichkina" w:date="2022-07-13T14:02:00Z">
        <w:r w:rsidRPr="00AE43AB">
          <w:t>The effect of source [</w:t>
        </w:r>
        <w:proofErr w:type="spellStart"/>
        <w:r w:rsidRPr="00AE43AB">
          <w:t>CourierMail</w:t>
        </w:r>
        <w:proofErr w:type="spellEnd"/>
        <w:r w:rsidRPr="00AE43AB">
          <w:t xml:space="preserve">] is statistically non-significant and positive (beta = 0.04, 95% CI [-0.04, 0.11], </w:t>
        </w:r>
        <w:proofErr w:type="gramStart"/>
        <w:r w:rsidRPr="00AE43AB">
          <w:t>t(</w:t>
        </w:r>
        <w:proofErr w:type="gramEnd"/>
        <w:r w:rsidRPr="00AE43AB">
          <w:t>6710) = 0.95, p = 0.340; Std. beta = 0.01, 95% CI [-0.02, 0.04])</w:t>
        </w:r>
      </w:ins>
    </w:p>
    <w:p w14:paraId="11C456CD" w14:textId="77777777" w:rsidR="00AE43AB" w:rsidRPr="00AE43AB" w:rsidRDefault="00AE43AB" w:rsidP="00AE43AB">
      <w:pPr>
        <w:numPr>
          <w:ilvl w:val="0"/>
          <w:numId w:val="16"/>
        </w:numPr>
        <w:spacing w:before="100" w:beforeAutospacing="1" w:after="100" w:afterAutospacing="1"/>
        <w:rPr>
          <w:ins w:id="520" w:author="Darya Vanichkina" w:date="2022-07-13T14:02:00Z"/>
        </w:rPr>
      </w:pPr>
      <w:ins w:id="521" w:author="Darya Vanichkina" w:date="2022-07-13T14:02:00Z">
        <w:r w:rsidRPr="00AE43AB">
          <w:t>The effect of source [</w:t>
        </w:r>
        <w:proofErr w:type="spellStart"/>
        <w:r w:rsidRPr="00AE43AB">
          <w:t>HeraldSun</w:t>
        </w:r>
        <w:proofErr w:type="spellEnd"/>
        <w:r w:rsidRPr="00AE43AB">
          <w:t xml:space="preserve">] is statistically non-significant and positive (beta = 0.03, 95% CI [-0.05, 0.10], </w:t>
        </w:r>
        <w:proofErr w:type="gramStart"/>
        <w:r w:rsidRPr="00AE43AB">
          <w:t>t(</w:t>
        </w:r>
        <w:proofErr w:type="gramEnd"/>
        <w:r w:rsidRPr="00AE43AB">
          <w:t>6710) = 0.72, p = 0.472; Std. beta = 3.54e-03, 95% CI [-0.03, 0.04])</w:t>
        </w:r>
      </w:ins>
    </w:p>
    <w:p w14:paraId="3442A561" w14:textId="77777777" w:rsidR="00AE43AB" w:rsidRPr="00AE43AB" w:rsidRDefault="00AE43AB" w:rsidP="00AE43AB">
      <w:pPr>
        <w:numPr>
          <w:ilvl w:val="0"/>
          <w:numId w:val="16"/>
        </w:numPr>
        <w:spacing w:before="100" w:beforeAutospacing="1" w:after="100" w:afterAutospacing="1"/>
        <w:rPr>
          <w:ins w:id="522" w:author="Darya Vanichkina" w:date="2022-07-13T14:02:00Z"/>
        </w:rPr>
      </w:pPr>
      <w:ins w:id="523" w:author="Darya Vanichkina" w:date="2022-07-13T14:02:00Z">
        <w:r w:rsidRPr="00AE43AB">
          <w:t>The effect of source [</w:t>
        </w:r>
        <w:proofErr w:type="spellStart"/>
        <w:r w:rsidRPr="00AE43AB">
          <w:t>HobMercury</w:t>
        </w:r>
        <w:proofErr w:type="spellEnd"/>
        <w:r w:rsidRPr="00AE43AB">
          <w:t xml:space="preserve">] is statistically significant and positive (beta = 0.17, 95% CI [0.07, 0.26], </w:t>
        </w:r>
        <w:proofErr w:type="gramStart"/>
        <w:r w:rsidRPr="00AE43AB">
          <w:t>t(</w:t>
        </w:r>
        <w:proofErr w:type="gramEnd"/>
        <w:r w:rsidRPr="00AE43AB">
          <w:t>6710) = 3.34, p &lt; .001; Std. beta = 0.06, 95% CI [0.02, 0.10])</w:t>
        </w:r>
      </w:ins>
    </w:p>
    <w:p w14:paraId="7BCF48D6" w14:textId="77777777" w:rsidR="00AE43AB" w:rsidRPr="00AE43AB" w:rsidRDefault="00AE43AB" w:rsidP="00AE43AB">
      <w:pPr>
        <w:numPr>
          <w:ilvl w:val="0"/>
          <w:numId w:val="16"/>
        </w:numPr>
        <w:spacing w:before="100" w:beforeAutospacing="1" w:after="100" w:afterAutospacing="1"/>
        <w:rPr>
          <w:ins w:id="524" w:author="Darya Vanichkina" w:date="2022-07-13T14:02:00Z"/>
        </w:rPr>
      </w:pPr>
      <w:ins w:id="525" w:author="Darya Vanichkina" w:date="2022-07-13T14:02:00Z">
        <w:r w:rsidRPr="00AE43AB">
          <w:t>The effect of source [</w:t>
        </w:r>
        <w:proofErr w:type="spellStart"/>
        <w:r w:rsidRPr="00AE43AB">
          <w:t>NorthernT</w:t>
        </w:r>
        <w:proofErr w:type="spellEnd"/>
        <w:r w:rsidRPr="00AE43AB">
          <w:t xml:space="preserve">] is statistically significant and positive (beta = 0.43, 95% CI [0.31, 0.56], </w:t>
        </w:r>
        <w:proofErr w:type="gramStart"/>
        <w:r w:rsidRPr="00AE43AB">
          <w:t>t(</w:t>
        </w:r>
        <w:proofErr w:type="gramEnd"/>
        <w:r w:rsidRPr="00AE43AB">
          <w:t>6710) = 6.84, p &lt; .001; Std. beta = 0.18, 95% CI [0.13, 0.24])</w:t>
        </w:r>
      </w:ins>
    </w:p>
    <w:p w14:paraId="5A2A2856" w14:textId="77777777" w:rsidR="00AE43AB" w:rsidRPr="00AE43AB" w:rsidRDefault="00AE43AB" w:rsidP="00AE43AB">
      <w:pPr>
        <w:numPr>
          <w:ilvl w:val="0"/>
          <w:numId w:val="16"/>
        </w:numPr>
        <w:spacing w:before="100" w:beforeAutospacing="1" w:after="100" w:afterAutospacing="1"/>
        <w:rPr>
          <w:ins w:id="526" w:author="Darya Vanichkina" w:date="2022-07-13T14:02:00Z"/>
        </w:rPr>
      </w:pPr>
      <w:ins w:id="527" w:author="Darya Vanichkina" w:date="2022-07-13T14:02:00Z">
        <w:r w:rsidRPr="00AE43AB">
          <w:t>The effect of source [</w:t>
        </w:r>
        <w:proofErr w:type="spellStart"/>
        <w:r w:rsidRPr="00AE43AB">
          <w:t>SydHerald</w:t>
        </w:r>
        <w:proofErr w:type="spellEnd"/>
        <w:r w:rsidRPr="00AE43AB">
          <w:t xml:space="preserve">] is statistically significant and negative (beta = -0.40, 95% CI [-0.48, -0.33], </w:t>
        </w:r>
        <w:proofErr w:type="gramStart"/>
        <w:r w:rsidRPr="00AE43AB">
          <w:t>t(</w:t>
        </w:r>
        <w:proofErr w:type="gramEnd"/>
        <w:r w:rsidRPr="00AE43AB">
          <w:t>6710) = -10.33, p &lt; .001; Std. beta = -0.17, 95% CI [-0.20, -0.13])</w:t>
        </w:r>
      </w:ins>
    </w:p>
    <w:p w14:paraId="1E5A48FB" w14:textId="77777777" w:rsidR="00AE43AB" w:rsidRPr="00AE43AB" w:rsidRDefault="00AE43AB" w:rsidP="00AE43AB">
      <w:pPr>
        <w:numPr>
          <w:ilvl w:val="0"/>
          <w:numId w:val="16"/>
        </w:numPr>
        <w:spacing w:before="100" w:beforeAutospacing="1" w:after="100" w:afterAutospacing="1"/>
        <w:rPr>
          <w:ins w:id="528" w:author="Darya Vanichkina" w:date="2022-07-13T14:02:00Z"/>
        </w:rPr>
      </w:pPr>
      <w:ins w:id="529" w:author="Darya Vanichkina" w:date="2022-07-13T14:02:00Z">
        <w:r w:rsidRPr="00AE43AB">
          <w:t>The effect of source [</w:t>
        </w:r>
        <w:proofErr w:type="spellStart"/>
        <w:r w:rsidRPr="00AE43AB">
          <w:t>WestAus</w:t>
        </w:r>
        <w:proofErr w:type="spellEnd"/>
        <w:r w:rsidRPr="00AE43AB">
          <w:t xml:space="preserve">] is statistically non-significant and positive (beta = 0.03, 95% CI [-0.06, 0.11], </w:t>
        </w:r>
        <w:proofErr w:type="gramStart"/>
        <w:r w:rsidRPr="00AE43AB">
          <w:t>t(</w:t>
        </w:r>
        <w:proofErr w:type="gramEnd"/>
        <w:r w:rsidRPr="00AE43AB">
          <w:t>6710) = 0.62, p = 0.537; Std. beta = -2.62e-03, 95% CI [-0.04, 0.04])</w:t>
        </w:r>
      </w:ins>
    </w:p>
    <w:p w14:paraId="30E748DE" w14:textId="37735ED8" w:rsidR="00AE43AB" w:rsidRDefault="00AE43AB">
      <w:pPr>
        <w:numPr>
          <w:ilvl w:val="0"/>
          <w:numId w:val="16"/>
        </w:numPr>
        <w:spacing w:before="100" w:beforeAutospacing="1" w:after="100" w:afterAutospacing="1"/>
        <w:rPr>
          <w:ins w:id="530" w:author="Darya Vanichkina" w:date="2022-07-13T14:02:00Z"/>
        </w:rPr>
        <w:pPrChange w:id="531" w:author="Darya Vanichkina" w:date="2022-07-13T14:03:00Z">
          <w:pPr/>
        </w:pPrChange>
      </w:pPr>
      <w:ins w:id="532" w:author="Darya Vanichkina" w:date="2022-07-13T14:02:00Z">
        <w:r w:rsidRPr="00AE43AB">
          <w:t xml:space="preserve">The effect of scaled year is statistically significant and negative (beta = -0.01, 95% CI [-0.02, -6.59e-03], </w:t>
        </w:r>
        <w:proofErr w:type="gramStart"/>
        <w:r w:rsidRPr="00AE43AB">
          <w:t>t(</w:t>
        </w:r>
        <w:proofErr w:type="gramEnd"/>
        <w:r w:rsidRPr="00AE43AB">
          <w:t>6710) = -4.13, p &lt; .001; Std. beta = -0.02, 95% CI [-0.03, -0.01])</w:t>
        </w:r>
      </w:ins>
    </w:p>
    <w:p w14:paraId="614BF9B8" w14:textId="4906D46F" w:rsidR="007E49D6" w:rsidRDefault="007E49D6" w:rsidP="007E49D6">
      <w:pPr>
        <w:rPr>
          <w:ins w:id="533" w:author="Darya Vanichkina" w:date="2022-07-13T11:10:00Z"/>
        </w:rPr>
      </w:pPr>
      <w:ins w:id="534" w:author="Darya Vanichkina" w:date="2022-07-13T11:10:00Z">
        <w:r>
          <w:t>Unlike in the case of “obese”, mixed effects modelling supported both the differences by source type and the slight decrease by year (p &lt; 0.05)</w:t>
        </w:r>
      </w:ins>
      <w:ins w:id="535" w:author="Darya Vanichkina" w:date="2022-07-13T14:03:00Z">
        <w:r w:rsidR="00AE43AB">
          <w:t xml:space="preserve"> (see GitHub)</w:t>
        </w:r>
      </w:ins>
      <w:ins w:id="536" w:author="Darya Vanichkina" w:date="2022-07-13T11:10:00Z">
        <w:r>
          <w:t>.</w:t>
        </w:r>
      </w:ins>
    </w:p>
    <w:p w14:paraId="7BEAF3F4" w14:textId="77777777" w:rsidR="00AC18CB" w:rsidRDefault="00AC18CB" w:rsidP="00224E59">
      <w:pPr>
        <w:rPr>
          <w:ins w:id="537" w:author="Darya Vanichkina" w:date="2022-07-12T19:03:00Z"/>
        </w:rPr>
      </w:pPr>
    </w:p>
    <w:p w14:paraId="01F59B92" w14:textId="77777777" w:rsidR="00AC18CB" w:rsidRDefault="00AC18CB" w:rsidP="00224E59">
      <w:pPr>
        <w:rPr>
          <w:ins w:id="538" w:author="Darya Vanichkina" w:date="2022-07-12T18:53:00Z"/>
        </w:rPr>
      </w:pPr>
    </w:p>
    <w:p w14:paraId="3C1E3443" w14:textId="33B1C598" w:rsidR="009436A7" w:rsidRDefault="00CD0DDC">
      <w:pPr>
        <w:pStyle w:val="Heading3"/>
        <w:rPr>
          <w:ins w:id="539" w:author="Darya Vanichkina" w:date="2022-07-12T18:53:00Z"/>
        </w:rPr>
        <w:pPrChange w:id="540" w:author="Marius Mather" w:date="2022-07-14T08:57:00Z">
          <w:pPr/>
        </w:pPrChange>
      </w:pPr>
      <w:ins w:id="541" w:author="Darya Vanichkina" w:date="2022-07-12T18:53:00Z">
        <w:r>
          <w:t xml:space="preserve">Supplementary note </w:t>
        </w:r>
      </w:ins>
      <w:ins w:id="542" w:author="Darya Vanichkina" w:date="2022-07-12T19:03:00Z">
        <w:r w:rsidR="00AC18CB">
          <w:t>8</w:t>
        </w:r>
      </w:ins>
    </w:p>
    <w:p w14:paraId="3426A670" w14:textId="055DC5AB" w:rsidR="00E16278" w:rsidRDefault="00CD0DDC" w:rsidP="00307395">
      <w:pPr>
        <w:rPr>
          <w:ins w:id="543" w:author="Darya Vanichkina" w:date="2022-07-13T14:59:00Z"/>
        </w:rPr>
      </w:pPr>
      <w:ins w:id="544" w:author="Darya Vanichkina" w:date="2022-07-12T18:53:00Z">
        <w:r>
          <w:t xml:space="preserve">A Welch Two Sample t-test testing the difference between the frequency of the use of “fat” </w:t>
        </w:r>
      </w:ins>
      <w:ins w:id="545" w:author="Darya Vanichkina" w:date="2022-07-12T18:54:00Z">
        <w:r w:rsidRPr="001E7E80">
          <w:t>as weight-emphasising adjectival label for a person</w:t>
        </w:r>
        <w:r>
          <w:t xml:space="preserve"> revealed a difference</w:t>
        </w:r>
      </w:ins>
      <w:ins w:id="546" w:author="Darya Vanichkina" w:date="2022-07-12T18:53:00Z">
        <w:r>
          <w:t xml:space="preserve"> in</w:t>
        </w:r>
      </w:ins>
      <w:ins w:id="547" w:author="Darya Vanichkina" w:date="2022-07-12T18:54:00Z">
        <w:r>
          <w:t xml:space="preserve"> the frequency per 1000 words of this in</w:t>
        </w:r>
      </w:ins>
      <w:ins w:id="548" w:author="Darya Vanichkina" w:date="2022-07-12T18:53:00Z">
        <w:r>
          <w:t xml:space="preserve"> broadsheets </w:t>
        </w:r>
      </w:ins>
      <w:ins w:id="549" w:author="Darya Vanichkina" w:date="2022-07-12T18:54:00Z">
        <w:r>
          <w:t>vs</w:t>
        </w:r>
      </w:ins>
      <w:ins w:id="550" w:author="Darya Vanichkina" w:date="2022-07-12T18:53:00Z">
        <w:r>
          <w:t xml:space="preserve"> tabloids (mean of broadsheets = 2.62, mean of tabloids = 4.49) suggest</w:t>
        </w:r>
      </w:ins>
      <w:ins w:id="551" w:author="Darya Vanichkina" w:date="2022-07-12T18:54:00Z">
        <w:r>
          <w:t>ing</w:t>
        </w:r>
      </w:ins>
      <w:ins w:id="552" w:author="Darya Vanichkina" w:date="2022-07-12T18:53:00Z">
        <w:r>
          <w:t xml:space="preserve"> that the effect is negative, statistically significant, and small (difference = -1.87, 95% CI [-2.18, -1.56], t(2251.24) = -11.73, p &lt; .001; Cohen’s d = -0.47, 95% CI [-0.55, -0.39])</w:t>
        </w:r>
      </w:ins>
      <w:ins w:id="553" w:author="Darya Vanichkina" w:date="2022-07-12T18:54:00Z">
        <w:r>
          <w:t xml:space="preserve">. </w:t>
        </w:r>
      </w:ins>
    </w:p>
    <w:p w14:paraId="7974D801" w14:textId="3F8A8EA4" w:rsidR="00E16278" w:rsidRDefault="00E16278" w:rsidP="00307395">
      <w:pPr>
        <w:rPr>
          <w:ins w:id="554" w:author="Darya Vanichkina" w:date="2022-07-13T14:59:00Z"/>
        </w:rPr>
      </w:pPr>
    </w:p>
    <w:p w14:paraId="418EF901" w14:textId="29541362" w:rsidR="00E16278" w:rsidRDefault="00E16278" w:rsidP="00307395">
      <w:pPr>
        <w:rPr>
          <w:ins w:id="555" w:author="Darya Vanichkina" w:date="2022-07-13T14:37:00Z"/>
        </w:rPr>
      </w:pPr>
      <w:proofErr w:type="gramStart"/>
      <w:ins w:id="556" w:author="Darya Vanichkina" w:date="2022-07-13T15:00:00Z">
        <w:r>
          <w:t>Similar to</w:t>
        </w:r>
        <w:proofErr w:type="gramEnd"/>
        <w:r>
          <w:t xml:space="preserve"> the case of “obese”, “overweight” and the overall corpus statistics (Supplementary note 6), the length of articles that use the word “</w:t>
        </w:r>
        <w:r w:rsidR="008E6C4A">
          <w:t>fat</w:t>
        </w:r>
        <w:r>
          <w:t xml:space="preserve">” </w:t>
        </w:r>
        <w:r w:rsidR="008E6C4A">
          <w:t xml:space="preserve">in this way </w:t>
        </w:r>
        <w:r>
          <w:t>is longer in broadsheets than tabloids.</w:t>
        </w:r>
        <w:r w:rsidR="008E6C4A">
          <w:t xml:space="preserve"> </w:t>
        </w:r>
      </w:ins>
      <w:ins w:id="557" w:author="Darya Vanichkina" w:date="2022-07-13T14:59:00Z">
        <w:r w:rsidRPr="00E16278">
          <w:t>The Welch Two Sample t-test testing the difference between wordcount</w:t>
        </w:r>
        <w:r>
          <w:t xml:space="preserve"> of articles that use “fat” in this way describe</w:t>
        </w:r>
      </w:ins>
      <w:ins w:id="558" w:author="Darya Vanichkina" w:date="2022-07-13T15:00:00Z">
        <w:r w:rsidR="008E6C4A">
          <w:t>s</w:t>
        </w:r>
      </w:ins>
      <w:ins w:id="559" w:author="Darya Vanichkina" w:date="2022-07-13T14:59:00Z">
        <w:r>
          <w:t xml:space="preserve"> a difference between </w:t>
        </w:r>
        <w:r w:rsidRPr="00E16278">
          <w:t>broadsheet</w:t>
        </w:r>
        <w:r>
          <w:t>s</w:t>
        </w:r>
        <w:r w:rsidRPr="00E16278">
          <w:t xml:space="preserve"> and</w:t>
        </w:r>
        <w:r>
          <w:t xml:space="preserve"> </w:t>
        </w:r>
        <w:r w:rsidRPr="00E16278">
          <w:t>tabloid</w:t>
        </w:r>
      </w:ins>
      <w:ins w:id="560" w:author="Darya Vanichkina" w:date="2022-07-13T15:00:00Z">
        <w:r w:rsidR="008E6C4A">
          <w:t>s</w:t>
        </w:r>
      </w:ins>
      <w:ins w:id="561" w:author="Darya Vanichkina" w:date="2022-07-13T14:59:00Z">
        <w:r w:rsidRPr="00E16278">
          <w:t xml:space="preserve"> (mean</w:t>
        </w:r>
      </w:ins>
      <w:ins w:id="562" w:author="Darya Vanichkina" w:date="2022-07-13T15:00:00Z">
        <w:r w:rsidR="008E6C4A">
          <w:t xml:space="preserve"> word count</w:t>
        </w:r>
      </w:ins>
      <w:ins w:id="563" w:author="Darya Vanichkina" w:date="2022-07-13T14:59:00Z">
        <w:r w:rsidRPr="00E16278">
          <w:t xml:space="preserve"> of </w:t>
        </w:r>
        <w:r>
          <w:t>broadsheets</w:t>
        </w:r>
        <w:r w:rsidRPr="00E16278">
          <w:t xml:space="preserve"> = 922.40, mean of </w:t>
        </w:r>
        <w:r>
          <w:t>tabloids</w:t>
        </w:r>
        <w:r w:rsidRPr="00E16278">
          <w:t xml:space="preserve"> = 573.96)</w:t>
        </w:r>
        <w:r>
          <w:t>,</w:t>
        </w:r>
        <w:r w:rsidRPr="00E16278">
          <w:t xml:space="preserve"> suggest</w:t>
        </w:r>
        <w:r>
          <w:t>ing</w:t>
        </w:r>
        <w:r w:rsidRPr="00E16278">
          <w:t xml:space="preserve"> that the effect is positive, statistically significant, and medium (difference = 348.45, 95% CI [301.88, 395.01], t(1740.32) = 14.68, p &lt; .001; Cohen's d = 0.70, 95% CI [0.61, 0.80])</w:t>
        </w:r>
      </w:ins>
    </w:p>
    <w:p w14:paraId="27ABDB9C" w14:textId="77777777" w:rsidR="001E716F" w:rsidRDefault="001E716F" w:rsidP="00307395">
      <w:pPr>
        <w:rPr>
          <w:ins w:id="564" w:author="Darya Vanichkina" w:date="2022-07-12T18:55:00Z"/>
        </w:rPr>
      </w:pPr>
    </w:p>
    <w:p w14:paraId="404A5158" w14:textId="2558D57E" w:rsidR="00307395" w:rsidRDefault="001E716F" w:rsidP="00307395">
      <w:pPr>
        <w:rPr>
          <w:ins w:id="565" w:author="Darya Vanichkina" w:date="2022-07-12T18:58:00Z"/>
        </w:rPr>
      </w:pPr>
      <w:ins w:id="566" w:author="Darya Vanichkina" w:date="2022-07-13T14:37:00Z">
        <w:r>
          <w:t>B</w:t>
        </w:r>
      </w:ins>
      <w:ins w:id="567" w:author="Darya Vanichkina" w:date="2022-07-12T18:55:00Z">
        <w:r w:rsidR="00307395" w:rsidRPr="00307395">
          <w:t>ootstrap re-sampling of the counts revealed that</w:t>
        </w:r>
      </w:ins>
      <w:ins w:id="568" w:author="Darya Vanichkina" w:date="2022-07-13T15:01:00Z">
        <w:r w:rsidR="008E6C4A">
          <w:t xml:space="preserve">, </w:t>
        </w:r>
        <w:proofErr w:type="gramStart"/>
        <w:r w:rsidR="008E6C4A">
          <w:t>similar to</w:t>
        </w:r>
        <w:proofErr w:type="gramEnd"/>
        <w:r w:rsidR="008E6C4A">
          <w:t xml:space="preserve"> “obese” and “overweight”</w:t>
        </w:r>
      </w:ins>
      <w:ins w:id="569" w:author="Darya Vanichkina" w:date="2022-07-12T18:55:00Z">
        <w:r w:rsidR="00307395" w:rsidRPr="00307395">
          <w:t xml:space="preserve"> raw counts were higher in broadsheets than in tabloid</w:t>
        </w:r>
      </w:ins>
      <w:ins w:id="570" w:author="Darya Vanichkina" w:date="2022-07-13T14:37:00Z">
        <w:r>
          <w:t>s</w:t>
        </w:r>
      </w:ins>
      <w:ins w:id="571" w:author="Darya Vanichkina" w:date="2022-07-13T14:38:00Z">
        <w:r w:rsidR="0003367D">
          <w:t xml:space="preserve"> in articles that used “fat” as a weight-emphasizing adjectival </w:t>
        </w:r>
      </w:ins>
      <w:ins w:id="572" w:author="Darya Vanichkina" w:date="2022-07-13T15:01:00Z">
        <w:r w:rsidR="0026773D">
          <w:t>label</w:t>
        </w:r>
      </w:ins>
      <w:ins w:id="573" w:author="Darya Vanichkina" w:date="2022-07-13T14:38:00Z">
        <w:r w:rsidR="0003367D">
          <w:t xml:space="preserve"> for a person</w:t>
        </w:r>
      </w:ins>
      <w:ins w:id="574" w:author="Darya Vanichkina" w:date="2022-07-12T18:55:00Z">
        <w:r w:rsidR="00307395" w:rsidRPr="00307395">
          <w:t xml:space="preserve">, in part due to more articles in broadsheets having 7+ uses vs only tabloids (23 vs 10 articles, respectively). </w:t>
        </w:r>
      </w:ins>
      <w:ins w:id="575" w:author="Darya Vanichkina" w:date="2022-07-13T14:38:00Z">
        <w:r w:rsidRPr="001E716F">
          <w:t>The Welch Two Sample t-test testing the difference between broadsheet</w:t>
        </w:r>
        <w:r>
          <w:t xml:space="preserve"> </w:t>
        </w:r>
        <w:r w:rsidRPr="001E716F">
          <w:t>counts and tabloid</w:t>
        </w:r>
        <w:r>
          <w:t xml:space="preserve"> </w:t>
        </w:r>
        <w:r w:rsidRPr="001E716F">
          <w:t xml:space="preserve">counts (mean of </w:t>
        </w:r>
        <w:r>
          <w:t>broadsheets</w:t>
        </w:r>
        <w:r w:rsidRPr="001E716F">
          <w:t xml:space="preserve"> = 1.85, mean of </w:t>
        </w:r>
        <w:r>
          <w:t>tabloids</w:t>
        </w:r>
        <w:r w:rsidRPr="001E716F">
          <w:t xml:space="preserve"> = 1.48) suggests that the effect is positive, statistically significant, and large (difference = 0.37, 95% CI [0.37, 0.37], </w:t>
        </w:r>
        <w:proofErr w:type="gramStart"/>
        <w:r w:rsidRPr="001E716F">
          <w:t>t(</w:t>
        </w:r>
        <w:proofErr w:type="gramEnd"/>
        <w:r w:rsidRPr="001E716F">
          <w:t>17733.95) = 491.95, p &lt; .001; Cohen’s d = 6.96, 95% CI [7.65, 7.65])</w:t>
        </w:r>
        <w:r>
          <w:t>.</w:t>
        </w:r>
      </w:ins>
    </w:p>
    <w:p w14:paraId="35AED953" w14:textId="77777777" w:rsidR="00307395" w:rsidRDefault="00307395" w:rsidP="00307395">
      <w:pPr>
        <w:rPr>
          <w:ins w:id="576" w:author="Darya Vanichkina" w:date="2022-07-12T18:55:00Z"/>
        </w:rPr>
      </w:pPr>
    </w:p>
    <w:p w14:paraId="2478E2E8" w14:textId="77777777" w:rsidR="00307395" w:rsidRDefault="00307395" w:rsidP="00307395">
      <w:pPr>
        <w:rPr>
          <w:ins w:id="577" w:author="Darya Vanichkina" w:date="2022-07-12T18:59:00Z"/>
        </w:rPr>
      </w:pPr>
      <w:ins w:id="578" w:author="Darya Vanichkina" w:date="2022-07-12T18:55:00Z">
        <w:r>
          <w:t xml:space="preserve">Investigating the data by source and year </w:t>
        </w:r>
      </w:ins>
      <w:ins w:id="579" w:author="Darya Vanichkina" w:date="2022-07-12T18:56:00Z">
        <w:r>
          <w:t xml:space="preserve">using linear modelling </w:t>
        </w:r>
      </w:ins>
      <w:ins w:id="580" w:author="Darya Vanichkina" w:date="2022-07-12T18:55:00Z">
        <w:r>
          <w:t xml:space="preserve">revealed that these variables explained a small amount of variance in the data, with the word fat </w:t>
        </w:r>
      </w:ins>
      <w:ins w:id="581" w:author="Darya Vanichkina" w:date="2022-07-12T18:56:00Z">
        <w:r w:rsidRPr="001E7E80">
          <w:t>as weight-emphasising adjectival label for a person</w:t>
        </w:r>
        <w:r>
          <w:t xml:space="preserve"> being </w:t>
        </w:r>
      </w:ins>
      <w:ins w:id="582" w:author="Darya Vanichkina" w:date="2022-07-12T18:55:00Z">
        <w:r>
          <w:t xml:space="preserve">used less frequently in </w:t>
        </w:r>
      </w:ins>
      <w:ins w:id="583" w:author="Darya Vanichkina" w:date="2022-07-12T18:57:00Z">
        <w:r>
          <w:t xml:space="preserve">individual </w:t>
        </w:r>
      </w:ins>
      <w:ins w:id="584" w:author="Darya Vanichkina" w:date="2022-07-12T18:56:00Z">
        <w:r>
          <w:t>broadsheets (</w:t>
        </w:r>
      </w:ins>
      <w:ins w:id="585" w:author="Darya Vanichkina" w:date="2022-07-12T18:55:00Z">
        <w:r>
          <w:t>Age, Australian, Canberra Times and Sydney Morning Herald</w:t>
        </w:r>
      </w:ins>
      <w:ins w:id="586" w:author="Darya Vanichkina" w:date="2022-07-12T18:57:00Z">
        <w:r>
          <w:t>)</w:t>
        </w:r>
      </w:ins>
      <w:ins w:id="587" w:author="Darya Vanichkina" w:date="2022-07-12T18:55:00Z">
        <w:r>
          <w:t xml:space="preserve"> </w:t>
        </w:r>
      </w:ins>
      <w:ins w:id="588" w:author="Darya Vanichkina" w:date="2022-07-12T18:57:00Z">
        <w:r>
          <w:t>than in the</w:t>
        </w:r>
      </w:ins>
      <w:ins w:id="589" w:author="Darya Vanichkina" w:date="2022-07-12T18:55:00Z">
        <w:r>
          <w:t xml:space="preserve"> Advertiser</w:t>
        </w:r>
      </w:ins>
      <w:ins w:id="590" w:author="Darya Vanichkina" w:date="2022-07-12T18:57:00Z">
        <w:r>
          <w:t xml:space="preserve"> (a t</w:t>
        </w:r>
      </w:ins>
      <w:ins w:id="591" w:author="Darya Vanichkina" w:date="2022-07-12T18:58:00Z">
        <w:r>
          <w:t>abloid)</w:t>
        </w:r>
      </w:ins>
      <w:ins w:id="592" w:author="Darya Vanichkina" w:date="2022-07-12T18:55:00Z">
        <w:r>
          <w:t>, while in the Northern Territorian</w:t>
        </w:r>
      </w:ins>
      <w:ins w:id="593" w:author="Darya Vanichkina" w:date="2022-07-12T18:57:00Z">
        <w:r>
          <w:t>, another tabloid,</w:t>
        </w:r>
      </w:ins>
      <w:ins w:id="594" w:author="Darya Vanichkina" w:date="2022-07-12T18:55:00Z">
        <w:r>
          <w:t xml:space="preserve"> the word “fat” was used somewhat more frequently than in the Advertiser. The word “fat” was not used differently in the corpus across the </w:t>
        </w:r>
        <w:proofErr w:type="gramStart"/>
        <w:r>
          <w:t>time period</w:t>
        </w:r>
        <w:proofErr w:type="gramEnd"/>
        <w:r>
          <w:t>.</w:t>
        </w:r>
      </w:ins>
      <w:ins w:id="595" w:author="Darya Vanichkina" w:date="2022-07-12T18:59:00Z">
        <w:r>
          <w:t xml:space="preserve"> </w:t>
        </w:r>
      </w:ins>
    </w:p>
    <w:p w14:paraId="6729D440" w14:textId="77777777" w:rsidR="00307395" w:rsidRDefault="00307395" w:rsidP="00307395">
      <w:pPr>
        <w:rPr>
          <w:ins w:id="596" w:author="Darya Vanichkina" w:date="2022-07-12T18:59:00Z"/>
        </w:rPr>
      </w:pPr>
    </w:p>
    <w:p w14:paraId="7DE1F542" w14:textId="476F430C" w:rsidR="00307395" w:rsidRPr="00307395" w:rsidRDefault="00307395">
      <w:pPr>
        <w:rPr>
          <w:ins w:id="597" w:author="Darya Vanichkina" w:date="2022-07-12T18:58:00Z"/>
        </w:rPr>
        <w:pPrChange w:id="598" w:author="Darya Vanichkina" w:date="2022-07-12T18:59:00Z">
          <w:pPr>
            <w:spacing w:before="100" w:beforeAutospacing="1" w:after="100" w:afterAutospacing="1"/>
          </w:pPr>
        </w:pPrChange>
      </w:pPr>
      <w:ins w:id="599" w:author="Darya Vanichkina" w:date="2022-07-12T18:59:00Z">
        <w:r>
          <w:t>These results were obtained by</w:t>
        </w:r>
      </w:ins>
      <w:ins w:id="600" w:author="Darya Vanichkina" w:date="2022-07-12T18:58:00Z">
        <w:r w:rsidRPr="00307395">
          <w:t xml:space="preserve"> fitt</w:t>
        </w:r>
      </w:ins>
      <w:ins w:id="601" w:author="Darya Vanichkina" w:date="2022-07-12T18:59:00Z">
        <w:r>
          <w:t>ing</w:t>
        </w:r>
      </w:ins>
      <w:ins w:id="602" w:author="Darya Vanichkina" w:date="2022-07-12T18:58:00Z">
        <w:r w:rsidRPr="00307395">
          <w:t xml:space="preserve"> a linear model (estimated using OLS) to predict frequency with source and </w:t>
        </w:r>
        <w:proofErr w:type="spellStart"/>
        <w:r w:rsidRPr="00307395">
          <w:t>scaled_year</w:t>
        </w:r>
        <w:proofErr w:type="spellEnd"/>
        <w:r w:rsidRPr="00307395">
          <w:t xml:space="preserve"> (formula: log(frequency) ~ source + </w:t>
        </w:r>
        <w:proofErr w:type="spellStart"/>
        <w:r w:rsidRPr="00307395">
          <w:t>scaled_year</w:t>
        </w:r>
        <w:proofErr w:type="spellEnd"/>
        <w:r w:rsidRPr="00307395">
          <w:t>). The model explain</w:t>
        </w:r>
      </w:ins>
      <w:ins w:id="603" w:author="Darya Vanichkina" w:date="2022-07-12T18:59:00Z">
        <w:r>
          <w:t>ed</w:t>
        </w:r>
      </w:ins>
      <w:ins w:id="604" w:author="Darya Vanichkina" w:date="2022-07-12T18:58:00Z">
        <w:r w:rsidRPr="00307395">
          <w:t xml:space="preserve"> a statistically significant and weak proportion of variance (R2 = 0.10, </w:t>
        </w:r>
        <w:proofErr w:type="gramStart"/>
        <w:r w:rsidRPr="00307395">
          <w:t>F(</w:t>
        </w:r>
        <w:proofErr w:type="gramEnd"/>
        <w:r w:rsidRPr="00307395">
          <w:t xml:space="preserve">10, 2289) = 24.23, p &lt; .001, adj. R2 = 0.09). The model’s intercept, corresponding to source = Advertiser and </w:t>
        </w:r>
        <w:proofErr w:type="spellStart"/>
        <w:r w:rsidRPr="00307395">
          <w:t>scaled_year</w:t>
        </w:r>
        <w:proofErr w:type="spellEnd"/>
        <w:r w:rsidRPr="00307395">
          <w:t xml:space="preserve"> = 0, is at 1.02 (95% CI [0.92, 1.11], </w:t>
        </w:r>
        <w:proofErr w:type="gramStart"/>
        <w:r w:rsidRPr="00307395">
          <w:t>t(</w:t>
        </w:r>
        <w:proofErr w:type="gramEnd"/>
        <w:r w:rsidRPr="00307395">
          <w:t>2289) = 21.55, p &lt; .001). Within this model:</w:t>
        </w:r>
      </w:ins>
    </w:p>
    <w:p w14:paraId="608AD5F7" w14:textId="77777777" w:rsidR="00307395" w:rsidRPr="00307395" w:rsidRDefault="00307395" w:rsidP="00307395">
      <w:pPr>
        <w:numPr>
          <w:ilvl w:val="0"/>
          <w:numId w:val="15"/>
        </w:numPr>
        <w:spacing w:before="100" w:beforeAutospacing="1" w:after="100" w:afterAutospacing="1"/>
        <w:rPr>
          <w:ins w:id="605" w:author="Darya Vanichkina" w:date="2022-07-12T18:58:00Z"/>
        </w:rPr>
      </w:pPr>
      <w:ins w:id="606" w:author="Darya Vanichkina" w:date="2022-07-12T18:58:00Z">
        <w:r w:rsidRPr="00307395">
          <w:t xml:space="preserve">The effect of source [Age] is statistically significant and negative (beta = -0.39, 95% CI [-0.53, -0.26], </w:t>
        </w:r>
        <w:proofErr w:type="gramStart"/>
        <w:r w:rsidRPr="00307395">
          <w:t>t(</w:t>
        </w:r>
        <w:proofErr w:type="gramEnd"/>
        <w:r w:rsidRPr="00307395">
          <w:t>2289) = -5.62, p &lt; .001; Std. beta = -0.18, 95% CI [-0.24, -0.12])</w:t>
        </w:r>
      </w:ins>
    </w:p>
    <w:p w14:paraId="493F61A3" w14:textId="77777777" w:rsidR="00307395" w:rsidRPr="00307395" w:rsidRDefault="00307395" w:rsidP="00307395">
      <w:pPr>
        <w:numPr>
          <w:ilvl w:val="0"/>
          <w:numId w:val="15"/>
        </w:numPr>
        <w:spacing w:before="100" w:beforeAutospacing="1" w:after="100" w:afterAutospacing="1"/>
        <w:rPr>
          <w:ins w:id="607" w:author="Darya Vanichkina" w:date="2022-07-12T18:58:00Z"/>
        </w:rPr>
      </w:pPr>
      <w:ins w:id="608" w:author="Darya Vanichkina" w:date="2022-07-12T18:58:00Z">
        <w:r w:rsidRPr="00307395">
          <w:t xml:space="preserve">The effect of source [Australian] is statistically significant and negative (beta = -0.52, 95% CI [-0.68, -0.37], </w:t>
        </w:r>
        <w:proofErr w:type="gramStart"/>
        <w:r w:rsidRPr="00307395">
          <w:t>t(</w:t>
        </w:r>
        <w:proofErr w:type="gramEnd"/>
        <w:r w:rsidRPr="00307395">
          <w:t>2289) = -6.66, p &lt; .001; Std. beta = -0.22, 95% CI [-0.29, -0.15])</w:t>
        </w:r>
      </w:ins>
    </w:p>
    <w:p w14:paraId="1F917C30" w14:textId="77777777" w:rsidR="00307395" w:rsidRPr="00307395" w:rsidRDefault="00307395" w:rsidP="00307395">
      <w:pPr>
        <w:numPr>
          <w:ilvl w:val="0"/>
          <w:numId w:val="15"/>
        </w:numPr>
        <w:spacing w:before="100" w:beforeAutospacing="1" w:after="100" w:afterAutospacing="1"/>
        <w:rPr>
          <w:ins w:id="609" w:author="Darya Vanichkina" w:date="2022-07-12T18:58:00Z"/>
        </w:rPr>
      </w:pPr>
      <w:ins w:id="610" w:author="Darya Vanichkina" w:date="2022-07-12T18:58:00Z">
        <w:r w:rsidRPr="00307395">
          <w:t>The effect of source [</w:t>
        </w:r>
        <w:proofErr w:type="spellStart"/>
        <w:r w:rsidRPr="00307395">
          <w:t>CanTimes</w:t>
        </w:r>
        <w:proofErr w:type="spellEnd"/>
        <w:r w:rsidRPr="00307395">
          <w:t xml:space="preserve">] is statistically significant and negative (beta = -0.25, 95% CI [-0.41, -0.09], </w:t>
        </w:r>
        <w:proofErr w:type="gramStart"/>
        <w:r w:rsidRPr="00307395">
          <w:t>t(</w:t>
        </w:r>
        <w:proofErr w:type="gramEnd"/>
        <w:r w:rsidRPr="00307395">
          <w:t>2289) = -3.07, p = 0.002; Std. beta = -0.13, 95% CI [-0.20, -0.06])</w:t>
        </w:r>
      </w:ins>
    </w:p>
    <w:p w14:paraId="2B560C57" w14:textId="77777777" w:rsidR="00307395" w:rsidRPr="00307395" w:rsidRDefault="00307395" w:rsidP="00307395">
      <w:pPr>
        <w:numPr>
          <w:ilvl w:val="0"/>
          <w:numId w:val="15"/>
        </w:numPr>
        <w:spacing w:before="100" w:beforeAutospacing="1" w:after="100" w:afterAutospacing="1"/>
        <w:rPr>
          <w:ins w:id="611" w:author="Darya Vanichkina" w:date="2022-07-12T18:58:00Z"/>
        </w:rPr>
      </w:pPr>
      <w:ins w:id="612" w:author="Darya Vanichkina" w:date="2022-07-12T18:58:00Z">
        <w:r w:rsidRPr="00307395">
          <w:t>The effect of source [</w:t>
        </w:r>
        <w:proofErr w:type="spellStart"/>
        <w:r w:rsidRPr="00307395">
          <w:t>CourierMail</w:t>
        </w:r>
        <w:proofErr w:type="spellEnd"/>
        <w:r w:rsidRPr="00307395">
          <w:t xml:space="preserve">] is statistically non-significant and positive (beta = 0.05, 95% CI [-0.08, 0.17], </w:t>
        </w:r>
        <w:proofErr w:type="gramStart"/>
        <w:r w:rsidRPr="00307395">
          <w:t>t(</w:t>
        </w:r>
        <w:proofErr w:type="gramEnd"/>
        <w:r w:rsidRPr="00307395">
          <w:t>2289) = 0.70, p = 0.483; Std. beta = -6.33e-03, 95% CI [-0.06, 0.05])</w:t>
        </w:r>
      </w:ins>
    </w:p>
    <w:p w14:paraId="1F242359" w14:textId="77777777" w:rsidR="00307395" w:rsidRPr="00307395" w:rsidRDefault="00307395" w:rsidP="00307395">
      <w:pPr>
        <w:numPr>
          <w:ilvl w:val="0"/>
          <w:numId w:val="15"/>
        </w:numPr>
        <w:spacing w:before="100" w:beforeAutospacing="1" w:after="100" w:afterAutospacing="1"/>
        <w:rPr>
          <w:ins w:id="613" w:author="Darya Vanichkina" w:date="2022-07-12T18:58:00Z"/>
        </w:rPr>
      </w:pPr>
      <w:ins w:id="614" w:author="Darya Vanichkina" w:date="2022-07-12T18:58:00Z">
        <w:r w:rsidRPr="00307395">
          <w:t>The effect of source [</w:t>
        </w:r>
        <w:proofErr w:type="spellStart"/>
        <w:r w:rsidRPr="00307395">
          <w:t>HeraldSun</w:t>
        </w:r>
        <w:proofErr w:type="spellEnd"/>
        <w:r w:rsidRPr="00307395">
          <w:t xml:space="preserve">] is statistically non-significant and positive (beta = 0.12, 95% CI [-7.55e-03, 0.24], </w:t>
        </w:r>
        <w:proofErr w:type="gramStart"/>
        <w:r w:rsidRPr="00307395">
          <w:t>t(</w:t>
        </w:r>
        <w:proofErr w:type="gramEnd"/>
        <w:r w:rsidRPr="00307395">
          <w:t>2289) = 1.84, p = 0.066; Std. beta = 0.03, 95% CI [-0.02, 0.09])</w:t>
        </w:r>
      </w:ins>
    </w:p>
    <w:p w14:paraId="486CDA95" w14:textId="77777777" w:rsidR="00307395" w:rsidRPr="00307395" w:rsidRDefault="00307395" w:rsidP="00307395">
      <w:pPr>
        <w:numPr>
          <w:ilvl w:val="0"/>
          <w:numId w:val="15"/>
        </w:numPr>
        <w:spacing w:before="100" w:beforeAutospacing="1" w:after="100" w:afterAutospacing="1"/>
        <w:rPr>
          <w:ins w:id="615" w:author="Darya Vanichkina" w:date="2022-07-12T18:58:00Z"/>
        </w:rPr>
      </w:pPr>
      <w:ins w:id="616" w:author="Darya Vanichkina" w:date="2022-07-12T18:58:00Z">
        <w:r w:rsidRPr="00307395">
          <w:t>The effect of source [</w:t>
        </w:r>
        <w:proofErr w:type="spellStart"/>
        <w:r w:rsidRPr="00307395">
          <w:t>HobMercury</w:t>
        </w:r>
        <w:proofErr w:type="spellEnd"/>
        <w:r w:rsidRPr="00307395">
          <w:t xml:space="preserve">] is statistically non-significant and positive (beta = 0.18, 95% CI [-1.69e-03, 0.35], </w:t>
        </w:r>
        <w:proofErr w:type="gramStart"/>
        <w:r w:rsidRPr="00307395">
          <w:t>t(</w:t>
        </w:r>
        <w:proofErr w:type="gramEnd"/>
        <w:r w:rsidRPr="00307395">
          <w:t>2289) = 1.94, p = 0.052; Std. beta = 0.06, 95% CI [-0.02, 0.14])</w:t>
        </w:r>
      </w:ins>
    </w:p>
    <w:p w14:paraId="130A6A63" w14:textId="77777777" w:rsidR="00307395" w:rsidRPr="00307395" w:rsidRDefault="00307395" w:rsidP="00307395">
      <w:pPr>
        <w:numPr>
          <w:ilvl w:val="0"/>
          <w:numId w:val="15"/>
        </w:numPr>
        <w:spacing w:before="100" w:beforeAutospacing="1" w:after="100" w:afterAutospacing="1"/>
        <w:rPr>
          <w:ins w:id="617" w:author="Darya Vanichkina" w:date="2022-07-12T18:58:00Z"/>
        </w:rPr>
      </w:pPr>
      <w:ins w:id="618" w:author="Darya Vanichkina" w:date="2022-07-12T18:58:00Z">
        <w:r w:rsidRPr="00307395">
          <w:t>The effect of source [</w:t>
        </w:r>
        <w:proofErr w:type="spellStart"/>
        <w:r w:rsidRPr="00307395">
          <w:t>NorthernT</w:t>
        </w:r>
        <w:proofErr w:type="spellEnd"/>
        <w:r w:rsidRPr="00307395">
          <w:t xml:space="preserve">] is statistically significant and positive (beta = 0.59, 95% CI [0.40, 0.79], </w:t>
        </w:r>
        <w:proofErr w:type="gramStart"/>
        <w:r w:rsidRPr="00307395">
          <w:t>t(</w:t>
        </w:r>
        <w:proofErr w:type="gramEnd"/>
        <w:r w:rsidRPr="00307395">
          <w:t>2289) = 5.88, p &lt; .001; Std. beta = 0.23, 95% CI [0.15, 0.32])</w:t>
        </w:r>
      </w:ins>
    </w:p>
    <w:p w14:paraId="11A00CCB" w14:textId="77777777" w:rsidR="00307395" w:rsidRPr="00307395" w:rsidRDefault="00307395" w:rsidP="00307395">
      <w:pPr>
        <w:numPr>
          <w:ilvl w:val="0"/>
          <w:numId w:val="15"/>
        </w:numPr>
        <w:spacing w:before="100" w:beforeAutospacing="1" w:after="100" w:afterAutospacing="1"/>
        <w:rPr>
          <w:ins w:id="619" w:author="Darya Vanichkina" w:date="2022-07-12T18:58:00Z"/>
        </w:rPr>
      </w:pPr>
      <w:ins w:id="620" w:author="Darya Vanichkina" w:date="2022-07-12T18:58:00Z">
        <w:r w:rsidRPr="00307395">
          <w:t>The effect of source [</w:t>
        </w:r>
        <w:proofErr w:type="spellStart"/>
        <w:r w:rsidRPr="00307395">
          <w:t>SydHerald</w:t>
        </w:r>
        <w:proofErr w:type="spellEnd"/>
        <w:r w:rsidRPr="00307395">
          <w:t xml:space="preserve">] is statistically significant and negative (beta = -0.35, 95% CI [-0.48, -0.23], </w:t>
        </w:r>
        <w:proofErr w:type="gramStart"/>
        <w:r w:rsidRPr="00307395">
          <w:t>t(</w:t>
        </w:r>
        <w:proofErr w:type="gramEnd"/>
        <w:r w:rsidRPr="00307395">
          <w:t>2289) = -5.46, p &lt; .001; Std. beta = -0.17, 95% CI [-0.22, -0.11])</w:t>
        </w:r>
      </w:ins>
    </w:p>
    <w:p w14:paraId="44177D65" w14:textId="77777777" w:rsidR="00307395" w:rsidRPr="00307395" w:rsidRDefault="00307395" w:rsidP="00307395">
      <w:pPr>
        <w:numPr>
          <w:ilvl w:val="0"/>
          <w:numId w:val="15"/>
        </w:numPr>
        <w:spacing w:before="100" w:beforeAutospacing="1" w:after="100" w:afterAutospacing="1"/>
        <w:rPr>
          <w:ins w:id="621" w:author="Darya Vanichkina" w:date="2022-07-12T18:58:00Z"/>
        </w:rPr>
      </w:pPr>
      <w:ins w:id="622" w:author="Darya Vanichkina" w:date="2022-07-12T18:58:00Z">
        <w:r w:rsidRPr="00307395">
          <w:t>The effect of source [</w:t>
        </w:r>
        <w:proofErr w:type="spellStart"/>
        <w:r w:rsidRPr="00307395">
          <w:t>WestAus</w:t>
        </w:r>
        <w:proofErr w:type="spellEnd"/>
        <w:r w:rsidRPr="00307395">
          <w:t xml:space="preserve">] is statistically non-significant and positive (beta = 0.06, 95% CI [-0.10, 0.22], </w:t>
        </w:r>
        <w:proofErr w:type="gramStart"/>
        <w:r w:rsidRPr="00307395">
          <w:t>t(</w:t>
        </w:r>
        <w:proofErr w:type="gramEnd"/>
        <w:r w:rsidRPr="00307395">
          <w:t>2289) = 0.69, p = 0.489; Std. beta = -8.61e-03, 95% CI [-0.08, 0.06])</w:t>
        </w:r>
      </w:ins>
    </w:p>
    <w:p w14:paraId="543267A1" w14:textId="77777777" w:rsidR="00307395" w:rsidRPr="00307395" w:rsidRDefault="00307395" w:rsidP="00307395">
      <w:pPr>
        <w:numPr>
          <w:ilvl w:val="0"/>
          <w:numId w:val="15"/>
        </w:numPr>
        <w:spacing w:before="100" w:beforeAutospacing="1" w:after="100" w:afterAutospacing="1"/>
        <w:rPr>
          <w:ins w:id="623" w:author="Darya Vanichkina" w:date="2022-07-12T18:58:00Z"/>
        </w:rPr>
      </w:pPr>
      <w:ins w:id="624" w:author="Darya Vanichkina" w:date="2022-07-12T18:58:00Z">
        <w:r w:rsidRPr="00307395">
          <w:t xml:space="preserve">The effect of scaled year is statistically non-significant and negative (beta = -9.25e-03, 95% CI [-0.02, 1.24e-03], </w:t>
        </w:r>
        <w:proofErr w:type="gramStart"/>
        <w:r w:rsidRPr="00307395">
          <w:t>t(</w:t>
        </w:r>
        <w:proofErr w:type="gramEnd"/>
        <w:r w:rsidRPr="00307395">
          <w:t>2289) = -1.73, p = 0.084; Std. beta = -0.02, 95% CI [-0.03, -9.21e-04])</w:t>
        </w:r>
      </w:ins>
    </w:p>
    <w:p w14:paraId="49D01AAF" w14:textId="77777777" w:rsidR="00CD0DDC" w:rsidRPr="001E7E80" w:rsidRDefault="00CD0DDC" w:rsidP="00224E59"/>
    <w:sectPr w:rsidR="00CD0DDC" w:rsidRPr="001E7E80" w:rsidSect="00AD56BE">
      <w:pgSz w:w="11900" w:h="16840"/>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Marius Mather" w:date="2022-07-14T08:49:00Z" w:initials="MM">
    <w:p w14:paraId="6D418D58" w14:textId="77777777" w:rsidR="00353A03" w:rsidRDefault="0070789A" w:rsidP="0085017F">
      <w:r>
        <w:rPr>
          <w:rStyle w:val="CommentReference"/>
        </w:rPr>
        <w:annotationRef/>
      </w:r>
      <w:r w:rsidR="00353A03">
        <w:rPr>
          <w:rFonts w:asciiTheme="minorHAnsi" w:eastAsiaTheme="minorHAnsi" w:hAnsiTheme="minorHAnsi" w:cstheme="minorBidi"/>
          <w:sz w:val="20"/>
          <w:szCs w:val="20"/>
        </w:rPr>
        <w:t>Should these statistics be the same as in Table 4? Or is this bootstrapped mean vs. raw mean?</w:t>
      </w:r>
    </w:p>
  </w:comment>
  <w:comment w:id="30" w:author="Darya Vanichkina" w:date="2022-07-14T10:19:00Z" w:initials="DV">
    <w:p w14:paraId="6D8B6822" w14:textId="77777777" w:rsidR="002E0FBD" w:rsidRDefault="002E0FBD" w:rsidP="005A5E7F">
      <w:r>
        <w:rPr>
          <w:rStyle w:val="CommentReference"/>
        </w:rPr>
        <w:annotationRef/>
      </w:r>
      <w:r>
        <w:rPr>
          <w:rFonts w:asciiTheme="minorHAnsi" w:eastAsiaTheme="minorHAnsi" w:hAnsiTheme="minorHAnsi" w:cstheme="minorBidi"/>
          <w:sz w:val="20"/>
          <w:szCs w:val="20"/>
        </w:rPr>
        <w:t>Bootstrapped. Have rewritten to make clearer, hopefully.</w:t>
      </w:r>
    </w:p>
    <w:p w14:paraId="2E9232B3" w14:textId="77777777" w:rsidR="002E0FBD" w:rsidRDefault="002E0FBD" w:rsidP="005A5E7F"/>
  </w:comment>
  <w:comment w:id="47" w:author="author" w:date="2022-06-24T11:02:00Z" w:initials="A">
    <w:p w14:paraId="05D681A4" w14:textId="24FA8AEC" w:rsidR="00A10045" w:rsidRDefault="00A10045" w:rsidP="00154E01">
      <w:pPr>
        <w:pStyle w:val="CommentText"/>
      </w:pPr>
      <w:r>
        <w:rPr>
          <w:rStyle w:val="CommentReference"/>
        </w:rPr>
        <w:annotationRef/>
      </w:r>
      <w:r>
        <w:t>I don't think a statistical analysis of the results in Table 4 is included on GitHub? Could you do this and let me know what to include here? I did a quick calculation using Log likelihood and LogRatio and it does seem statistically significant with a big effect size. But I don't know if you wanted to use a different stats test. For the article, I just need to add the details in brackets (ie which stats tests use, p value, effect size value)</w:t>
      </w:r>
    </w:p>
  </w:comment>
  <w:comment w:id="48" w:author="Darya Vanichkina" w:date="2022-06-30T11:06:00Z" w:initials="DV">
    <w:p w14:paraId="11020F9B" w14:textId="77777777" w:rsidR="009B09CC" w:rsidRDefault="009B09CC" w:rsidP="00D06D7D">
      <w:r>
        <w:rPr>
          <w:rStyle w:val="CommentReference"/>
        </w:rPr>
        <w:annotationRef/>
      </w:r>
      <w:r>
        <w:rPr>
          <w:rFonts w:asciiTheme="minorHAnsi" w:eastAsiaTheme="minorHAnsi" w:hAnsiTheme="minorHAnsi" w:cstheme="minorBidi"/>
          <w:sz w:val="20"/>
          <w:szCs w:val="20"/>
        </w:rPr>
        <w:t>Statistics works to compare samples from distributions, NOT individual numbers, which is what you have here. So the statistical analysis of Table 4 as presented is “4677 &gt; 136 and 284.56 &gt; 8.27”. That is ALL you can say based on table 4! I have taken a resampling approach to generate a distribution from the observed data in the corpus, and described how I have done so, but this is not a statistical analysis of Table 4!</w:t>
      </w:r>
    </w:p>
  </w:comment>
  <w:comment w:id="79" w:author="author" w:date="2022-06-24T11:03:00Z" w:initials="A">
    <w:p w14:paraId="7388CD8D" w14:textId="30892021" w:rsidR="00B96031" w:rsidRDefault="00B96031" w:rsidP="00E87FE7">
      <w:pPr>
        <w:pStyle w:val="CommentText"/>
      </w:pPr>
      <w:r>
        <w:rPr>
          <w:rStyle w:val="CommentReference"/>
        </w:rPr>
        <w:annotationRef/>
      </w:r>
      <w:r>
        <w:t>I have to admit that I was a bit lost on GitHub - which results should I report here - tehre are so many different calculations. Which results show that the number of articles containing condition-first language is larger than person-first language and that this difference is statistically significant? Could you include the details here (p-value, effect size, name of test)</w:t>
      </w:r>
    </w:p>
  </w:comment>
  <w:comment w:id="155" w:author="Marius Mather" w:date="2022-07-14T08:49:00Z" w:initials="MM">
    <w:p w14:paraId="40E680D2" w14:textId="77777777" w:rsidR="0070789A" w:rsidRDefault="0070789A" w:rsidP="0047386D">
      <w:r>
        <w:rPr>
          <w:rStyle w:val="CommentReference"/>
        </w:rPr>
        <w:annotationRef/>
      </w:r>
      <w:r>
        <w:rPr>
          <w:rFonts w:asciiTheme="minorHAnsi" w:eastAsiaTheme="minorHAnsi" w:hAnsiTheme="minorHAnsi" w:cstheme="minorBidi"/>
          <w:sz w:val="20"/>
          <w:szCs w:val="20"/>
        </w:rPr>
        <w:t>Do you need to mention the time effect in the model here? “This suggests” doesn’t seem to follow the previous sentence</w:t>
      </w:r>
    </w:p>
  </w:comment>
  <w:comment w:id="195" w:author="Marius Mather" w:date="2022-07-14T08:56:00Z" w:initials="MM">
    <w:p w14:paraId="701D70D4" w14:textId="77777777" w:rsidR="00353A03" w:rsidRDefault="00353A03" w:rsidP="008C062B">
      <w:r>
        <w:rPr>
          <w:rStyle w:val="CommentReference"/>
        </w:rPr>
        <w:annotationRef/>
      </w:r>
      <w:r>
        <w:rPr>
          <w:rFonts w:asciiTheme="minorHAnsi" w:eastAsiaTheme="minorHAnsi" w:hAnsiTheme="minorHAnsi" w:cstheme="minorBidi"/>
          <w:sz w:val="20"/>
          <w:szCs w:val="20"/>
        </w:rPr>
        <w:t>Probably just report this as -0.005</w:t>
      </w:r>
    </w:p>
  </w:comment>
  <w:comment w:id="196" w:author="Darya Vanichkina" w:date="2022-07-14T10:24:00Z" w:initials="DV">
    <w:p w14:paraId="49FBA870" w14:textId="77777777" w:rsidR="005B41FF" w:rsidRDefault="005B41FF" w:rsidP="00E65754">
      <w:r>
        <w:rPr>
          <w:rStyle w:val="CommentReference"/>
        </w:rPr>
        <w:annotationRef/>
      </w:r>
      <w:r>
        <w:rPr>
          <w:rFonts w:asciiTheme="minorHAnsi" w:eastAsiaTheme="minorHAnsi" w:hAnsiTheme="minorHAnsi" w:cstheme="minorBidi"/>
          <w:sz w:val="20"/>
          <w:szCs w:val="20"/>
        </w:rPr>
        <w:t>Done (and also for overweight)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418D58" w15:done="0"/>
  <w15:commentEx w15:paraId="2E9232B3" w15:paraIdParent="6D418D58" w15:done="0"/>
  <w15:commentEx w15:paraId="05D681A4" w15:done="0"/>
  <w15:commentEx w15:paraId="11020F9B" w15:paraIdParent="05D681A4" w15:done="0"/>
  <w15:commentEx w15:paraId="7388CD8D" w15:done="0"/>
  <w15:commentEx w15:paraId="40E680D2" w15:done="0"/>
  <w15:commentEx w15:paraId="701D70D4" w15:done="0"/>
  <w15:commentEx w15:paraId="49FBA870" w15:paraIdParent="701D70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A5708" w16cex:dateUtc="2022-07-13T22:49:00Z"/>
  <w16cex:commentExtensible w16cex:durableId="267A6C1B" w16cex:dateUtc="2022-07-14T00:19:00Z"/>
  <w16cex:commentExtensible w16cex:durableId="26601837" w16cex:dateUtc="2022-06-24T01:02:00Z"/>
  <w16cex:commentExtensible w16cex:durableId="26680245" w16cex:dateUtc="2022-06-30T01:06:00Z"/>
  <w16cex:commentExtensible w16cex:durableId="26601888" w16cex:dateUtc="2022-06-24T01:03:00Z"/>
  <w16cex:commentExtensible w16cex:durableId="267A5735" w16cex:dateUtc="2022-07-13T22:49:00Z"/>
  <w16cex:commentExtensible w16cex:durableId="267A58B4" w16cex:dateUtc="2022-07-13T22:56:00Z"/>
  <w16cex:commentExtensible w16cex:durableId="267A6D6D" w16cex:dateUtc="2022-07-14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418D58" w16cid:durableId="267A5708"/>
  <w16cid:commentId w16cid:paraId="2E9232B3" w16cid:durableId="267A6C1B"/>
  <w16cid:commentId w16cid:paraId="05D681A4" w16cid:durableId="26601837"/>
  <w16cid:commentId w16cid:paraId="11020F9B" w16cid:durableId="26680245"/>
  <w16cid:commentId w16cid:paraId="7388CD8D" w16cid:durableId="26601888"/>
  <w16cid:commentId w16cid:paraId="40E680D2" w16cid:durableId="267A5735"/>
  <w16cid:commentId w16cid:paraId="701D70D4" w16cid:durableId="267A58B4"/>
  <w16cid:commentId w16cid:paraId="49FBA870" w16cid:durableId="267A6D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BF50D" w14:textId="77777777" w:rsidR="00054FF6" w:rsidRDefault="00054FF6" w:rsidP="006A4341">
      <w:r>
        <w:separator/>
      </w:r>
    </w:p>
  </w:endnote>
  <w:endnote w:type="continuationSeparator" w:id="0">
    <w:p w14:paraId="617E47A6" w14:textId="77777777" w:rsidR="00054FF6" w:rsidRDefault="00054FF6" w:rsidP="006A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314F0" w14:textId="77777777" w:rsidR="00054FF6" w:rsidRDefault="00054FF6" w:rsidP="006A4341">
      <w:r>
        <w:separator/>
      </w:r>
    </w:p>
  </w:footnote>
  <w:footnote w:type="continuationSeparator" w:id="0">
    <w:p w14:paraId="4B3459E9" w14:textId="77777777" w:rsidR="00054FF6" w:rsidRDefault="00054FF6" w:rsidP="006A4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E48"/>
    <w:multiLevelType w:val="hybridMultilevel"/>
    <w:tmpl w:val="FC525B3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9664EA"/>
    <w:multiLevelType w:val="multilevel"/>
    <w:tmpl w:val="88046A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55424"/>
    <w:multiLevelType w:val="hybridMultilevel"/>
    <w:tmpl w:val="3C3A07A0"/>
    <w:lvl w:ilvl="0" w:tplc="6842090A">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90286E"/>
    <w:multiLevelType w:val="hybridMultilevel"/>
    <w:tmpl w:val="982A3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731F3F"/>
    <w:multiLevelType w:val="multilevel"/>
    <w:tmpl w:val="CAF0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7708F"/>
    <w:multiLevelType w:val="hybridMultilevel"/>
    <w:tmpl w:val="DB2268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AB5B2F"/>
    <w:multiLevelType w:val="multilevel"/>
    <w:tmpl w:val="04E4197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0AA0457"/>
    <w:multiLevelType w:val="multilevel"/>
    <w:tmpl w:val="41E6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627CC"/>
    <w:multiLevelType w:val="hybridMultilevel"/>
    <w:tmpl w:val="FC525B3C"/>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28B618E"/>
    <w:multiLevelType w:val="hybridMultilevel"/>
    <w:tmpl w:val="BCFA50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5D6864"/>
    <w:multiLevelType w:val="multilevel"/>
    <w:tmpl w:val="04E419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DEB1AA2"/>
    <w:multiLevelType w:val="hybridMultilevel"/>
    <w:tmpl w:val="A6C8BC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2E46204"/>
    <w:multiLevelType w:val="hybridMultilevel"/>
    <w:tmpl w:val="1A58E3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5F4E08"/>
    <w:multiLevelType w:val="multilevel"/>
    <w:tmpl w:val="7EFC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707C2"/>
    <w:multiLevelType w:val="hybridMultilevel"/>
    <w:tmpl w:val="A94C6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233C44"/>
    <w:multiLevelType w:val="hybridMultilevel"/>
    <w:tmpl w:val="6D62A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979901">
    <w:abstractNumId w:val="6"/>
  </w:num>
  <w:num w:numId="2" w16cid:durableId="916673020">
    <w:abstractNumId w:val="2"/>
  </w:num>
  <w:num w:numId="3" w16cid:durableId="1555654617">
    <w:abstractNumId w:val="8"/>
  </w:num>
  <w:num w:numId="4" w16cid:durableId="552885471">
    <w:abstractNumId w:val="10"/>
  </w:num>
  <w:num w:numId="5" w16cid:durableId="1202089932">
    <w:abstractNumId w:val="11"/>
  </w:num>
  <w:num w:numId="6" w16cid:durableId="1115908870">
    <w:abstractNumId w:val="5"/>
  </w:num>
  <w:num w:numId="7" w16cid:durableId="459148744">
    <w:abstractNumId w:val="15"/>
  </w:num>
  <w:num w:numId="8" w16cid:durableId="1211041252">
    <w:abstractNumId w:val="9"/>
  </w:num>
  <w:num w:numId="9" w16cid:durableId="1016271468">
    <w:abstractNumId w:val="3"/>
  </w:num>
  <w:num w:numId="10" w16cid:durableId="42102820">
    <w:abstractNumId w:val="14"/>
  </w:num>
  <w:num w:numId="11" w16cid:durableId="1618878097">
    <w:abstractNumId w:val="12"/>
  </w:num>
  <w:num w:numId="12" w16cid:durableId="315379853">
    <w:abstractNumId w:val="0"/>
  </w:num>
  <w:num w:numId="13" w16cid:durableId="891306842">
    <w:abstractNumId w:val="1"/>
  </w:num>
  <w:num w:numId="14" w16cid:durableId="458576945">
    <w:abstractNumId w:val="7"/>
  </w:num>
  <w:num w:numId="15" w16cid:durableId="1013414648">
    <w:abstractNumId w:val="13"/>
  </w:num>
  <w:num w:numId="16" w16cid:durableId="95151929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ya Vanichkina">
    <w15:presenceInfo w15:providerId="AD" w15:userId="S::darya.vanichkina@sydney.edu.au::7a0bee5b-a27e-4625-998b-60a303dfae6d"/>
  </w15:person>
  <w15:person w15:author="Marius Mather">
    <w15:presenceInfo w15:providerId="AD" w15:userId="S::marius.mather@sydney.edu.au::128a4493-2a40-418d-a389-532e7206bff9"/>
  </w15:person>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zt02dz3zepr9efwpv52a9y5avzx2pfrevw&quot;&gt;CatrionarefsMASTER&lt;record-ids&gt;&lt;item&gt;4478&lt;/item&gt;&lt;item&gt;5527&lt;/item&gt;&lt;item&gt;6321&lt;/item&gt;&lt;item&gt;6767&lt;/item&gt;&lt;item&gt;6847&lt;/item&gt;&lt;item&gt;7716&lt;/item&gt;&lt;item&gt;7723&lt;/item&gt;&lt;item&gt;7725&lt;/item&gt;&lt;item&gt;7727&lt;/item&gt;&lt;item&gt;7728&lt;/item&gt;&lt;item&gt;7729&lt;/item&gt;&lt;/record-ids&gt;&lt;/item&gt;&lt;/Libraries&gt;"/>
  </w:docVars>
  <w:rsids>
    <w:rsidRoot w:val="00A2386C"/>
    <w:rsid w:val="00000F7B"/>
    <w:rsid w:val="00010A9F"/>
    <w:rsid w:val="00011BFE"/>
    <w:rsid w:val="00012467"/>
    <w:rsid w:val="0001296C"/>
    <w:rsid w:val="00016895"/>
    <w:rsid w:val="0002027F"/>
    <w:rsid w:val="0002612F"/>
    <w:rsid w:val="000269E3"/>
    <w:rsid w:val="00027322"/>
    <w:rsid w:val="00030236"/>
    <w:rsid w:val="00030D22"/>
    <w:rsid w:val="0003127B"/>
    <w:rsid w:val="0003367D"/>
    <w:rsid w:val="000339FA"/>
    <w:rsid w:val="00033B8E"/>
    <w:rsid w:val="00034063"/>
    <w:rsid w:val="000344E4"/>
    <w:rsid w:val="00034E36"/>
    <w:rsid w:val="0003579E"/>
    <w:rsid w:val="00044082"/>
    <w:rsid w:val="00044184"/>
    <w:rsid w:val="00045F5A"/>
    <w:rsid w:val="000462B7"/>
    <w:rsid w:val="00046844"/>
    <w:rsid w:val="00052536"/>
    <w:rsid w:val="00054251"/>
    <w:rsid w:val="00054FF6"/>
    <w:rsid w:val="000555BA"/>
    <w:rsid w:val="00055736"/>
    <w:rsid w:val="000564D0"/>
    <w:rsid w:val="00060296"/>
    <w:rsid w:val="000610CF"/>
    <w:rsid w:val="000612E3"/>
    <w:rsid w:val="0006167C"/>
    <w:rsid w:val="000639ED"/>
    <w:rsid w:val="00063E24"/>
    <w:rsid w:val="00064D1A"/>
    <w:rsid w:val="00067E27"/>
    <w:rsid w:val="0007055A"/>
    <w:rsid w:val="0007188E"/>
    <w:rsid w:val="000729C4"/>
    <w:rsid w:val="000758A1"/>
    <w:rsid w:val="00076DB6"/>
    <w:rsid w:val="00081D91"/>
    <w:rsid w:val="00085137"/>
    <w:rsid w:val="000857F9"/>
    <w:rsid w:val="0008618B"/>
    <w:rsid w:val="000877A5"/>
    <w:rsid w:val="000917BD"/>
    <w:rsid w:val="00093D34"/>
    <w:rsid w:val="0009453B"/>
    <w:rsid w:val="000A372D"/>
    <w:rsid w:val="000A5220"/>
    <w:rsid w:val="000A78D5"/>
    <w:rsid w:val="000A78F2"/>
    <w:rsid w:val="000B331B"/>
    <w:rsid w:val="000B4A61"/>
    <w:rsid w:val="000B78B2"/>
    <w:rsid w:val="000C0145"/>
    <w:rsid w:val="000C0728"/>
    <w:rsid w:val="000C1210"/>
    <w:rsid w:val="000C3A70"/>
    <w:rsid w:val="000C46E0"/>
    <w:rsid w:val="000C664F"/>
    <w:rsid w:val="000C6EB2"/>
    <w:rsid w:val="000D1586"/>
    <w:rsid w:val="000D2870"/>
    <w:rsid w:val="000D4057"/>
    <w:rsid w:val="000E0E1E"/>
    <w:rsid w:val="000E5CD1"/>
    <w:rsid w:val="000E6282"/>
    <w:rsid w:val="000F379C"/>
    <w:rsid w:val="000F40EF"/>
    <w:rsid w:val="000F6312"/>
    <w:rsid w:val="000F7BAD"/>
    <w:rsid w:val="000F7E92"/>
    <w:rsid w:val="00100D88"/>
    <w:rsid w:val="00101F62"/>
    <w:rsid w:val="0010315F"/>
    <w:rsid w:val="0010399C"/>
    <w:rsid w:val="001050BD"/>
    <w:rsid w:val="00105466"/>
    <w:rsid w:val="00106866"/>
    <w:rsid w:val="00107423"/>
    <w:rsid w:val="0011171E"/>
    <w:rsid w:val="0011380C"/>
    <w:rsid w:val="00113E89"/>
    <w:rsid w:val="001143E2"/>
    <w:rsid w:val="00116C8F"/>
    <w:rsid w:val="0011720F"/>
    <w:rsid w:val="00123757"/>
    <w:rsid w:val="00124C62"/>
    <w:rsid w:val="0012763B"/>
    <w:rsid w:val="00130466"/>
    <w:rsid w:val="00133545"/>
    <w:rsid w:val="00135EBB"/>
    <w:rsid w:val="00136987"/>
    <w:rsid w:val="00136F5B"/>
    <w:rsid w:val="00140511"/>
    <w:rsid w:val="00140862"/>
    <w:rsid w:val="0014275D"/>
    <w:rsid w:val="00144544"/>
    <w:rsid w:val="00146C3C"/>
    <w:rsid w:val="00153DE4"/>
    <w:rsid w:val="00154B35"/>
    <w:rsid w:val="00155CAB"/>
    <w:rsid w:val="00156280"/>
    <w:rsid w:val="001603E1"/>
    <w:rsid w:val="00161C78"/>
    <w:rsid w:val="001629AE"/>
    <w:rsid w:val="00162F6E"/>
    <w:rsid w:val="00164459"/>
    <w:rsid w:val="001646A0"/>
    <w:rsid w:val="00164A48"/>
    <w:rsid w:val="00166113"/>
    <w:rsid w:val="00166AA1"/>
    <w:rsid w:val="00166EAD"/>
    <w:rsid w:val="0017192A"/>
    <w:rsid w:val="00173F57"/>
    <w:rsid w:val="00180608"/>
    <w:rsid w:val="001809D7"/>
    <w:rsid w:val="00182541"/>
    <w:rsid w:val="00183DC1"/>
    <w:rsid w:val="00184675"/>
    <w:rsid w:val="001859C7"/>
    <w:rsid w:val="00186C80"/>
    <w:rsid w:val="00194035"/>
    <w:rsid w:val="00196448"/>
    <w:rsid w:val="001965C8"/>
    <w:rsid w:val="001A06CB"/>
    <w:rsid w:val="001A4264"/>
    <w:rsid w:val="001A4E99"/>
    <w:rsid w:val="001A671B"/>
    <w:rsid w:val="001A740C"/>
    <w:rsid w:val="001B2443"/>
    <w:rsid w:val="001B37C6"/>
    <w:rsid w:val="001B557A"/>
    <w:rsid w:val="001C458F"/>
    <w:rsid w:val="001C459D"/>
    <w:rsid w:val="001C4F17"/>
    <w:rsid w:val="001C6A19"/>
    <w:rsid w:val="001D0B62"/>
    <w:rsid w:val="001D1C50"/>
    <w:rsid w:val="001D207C"/>
    <w:rsid w:val="001D2282"/>
    <w:rsid w:val="001D3DA9"/>
    <w:rsid w:val="001D5C27"/>
    <w:rsid w:val="001D614C"/>
    <w:rsid w:val="001D7A72"/>
    <w:rsid w:val="001E3311"/>
    <w:rsid w:val="001E62A1"/>
    <w:rsid w:val="001E716F"/>
    <w:rsid w:val="001E7E80"/>
    <w:rsid w:val="001E7F82"/>
    <w:rsid w:val="001F223C"/>
    <w:rsid w:val="001F2533"/>
    <w:rsid w:val="001F37E4"/>
    <w:rsid w:val="001F4D4F"/>
    <w:rsid w:val="001F5235"/>
    <w:rsid w:val="001F6A31"/>
    <w:rsid w:val="001F7B93"/>
    <w:rsid w:val="0020249C"/>
    <w:rsid w:val="00203E7A"/>
    <w:rsid w:val="00204280"/>
    <w:rsid w:val="002060CD"/>
    <w:rsid w:val="00216189"/>
    <w:rsid w:val="002169CB"/>
    <w:rsid w:val="002178E6"/>
    <w:rsid w:val="00220974"/>
    <w:rsid w:val="00221DB0"/>
    <w:rsid w:val="0022233D"/>
    <w:rsid w:val="002230D2"/>
    <w:rsid w:val="00223235"/>
    <w:rsid w:val="00224B19"/>
    <w:rsid w:val="00224E50"/>
    <w:rsid w:val="00224E59"/>
    <w:rsid w:val="0022673F"/>
    <w:rsid w:val="00226FF6"/>
    <w:rsid w:val="00232A13"/>
    <w:rsid w:val="0023417B"/>
    <w:rsid w:val="002343B5"/>
    <w:rsid w:val="00235985"/>
    <w:rsid w:val="00235BF4"/>
    <w:rsid w:val="0023601E"/>
    <w:rsid w:val="00236332"/>
    <w:rsid w:val="00236727"/>
    <w:rsid w:val="00240875"/>
    <w:rsid w:val="00240B83"/>
    <w:rsid w:val="00244384"/>
    <w:rsid w:val="00244ED3"/>
    <w:rsid w:val="00252E0C"/>
    <w:rsid w:val="0025315F"/>
    <w:rsid w:val="0025332E"/>
    <w:rsid w:val="00254504"/>
    <w:rsid w:val="0025700F"/>
    <w:rsid w:val="0026408B"/>
    <w:rsid w:val="00265A97"/>
    <w:rsid w:val="0026773D"/>
    <w:rsid w:val="0027413D"/>
    <w:rsid w:val="0027420D"/>
    <w:rsid w:val="002758EB"/>
    <w:rsid w:val="00275A06"/>
    <w:rsid w:val="0027696F"/>
    <w:rsid w:val="00276A42"/>
    <w:rsid w:val="00276C52"/>
    <w:rsid w:val="0028113B"/>
    <w:rsid w:val="00281AB5"/>
    <w:rsid w:val="0028246D"/>
    <w:rsid w:val="00283341"/>
    <w:rsid w:val="00290093"/>
    <w:rsid w:val="00291128"/>
    <w:rsid w:val="00295C23"/>
    <w:rsid w:val="002973F4"/>
    <w:rsid w:val="002A1579"/>
    <w:rsid w:val="002A1A8C"/>
    <w:rsid w:val="002A37FE"/>
    <w:rsid w:val="002A6BD7"/>
    <w:rsid w:val="002A6E26"/>
    <w:rsid w:val="002B101D"/>
    <w:rsid w:val="002C0834"/>
    <w:rsid w:val="002C10E6"/>
    <w:rsid w:val="002C1D20"/>
    <w:rsid w:val="002C71AF"/>
    <w:rsid w:val="002D3ED4"/>
    <w:rsid w:val="002D607C"/>
    <w:rsid w:val="002D7B94"/>
    <w:rsid w:val="002D7FBC"/>
    <w:rsid w:val="002E0B09"/>
    <w:rsid w:val="002E0FBD"/>
    <w:rsid w:val="002E1BC7"/>
    <w:rsid w:val="002E3D21"/>
    <w:rsid w:val="002E4F23"/>
    <w:rsid w:val="002F1B29"/>
    <w:rsid w:val="002F23FD"/>
    <w:rsid w:val="002F3514"/>
    <w:rsid w:val="002F3A59"/>
    <w:rsid w:val="002F3DD5"/>
    <w:rsid w:val="002F5779"/>
    <w:rsid w:val="002F7821"/>
    <w:rsid w:val="002F7AB6"/>
    <w:rsid w:val="00300633"/>
    <w:rsid w:val="00301EBE"/>
    <w:rsid w:val="0030487C"/>
    <w:rsid w:val="00307395"/>
    <w:rsid w:val="00310FDA"/>
    <w:rsid w:val="00317815"/>
    <w:rsid w:val="0032083F"/>
    <w:rsid w:val="00323A96"/>
    <w:rsid w:val="00324D15"/>
    <w:rsid w:val="00332AB1"/>
    <w:rsid w:val="0033704B"/>
    <w:rsid w:val="003373C9"/>
    <w:rsid w:val="0033776E"/>
    <w:rsid w:val="003377B4"/>
    <w:rsid w:val="003377D5"/>
    <w:rsid w:val="00337D39"/>
    <w:rsid w:val="003431DE"/>
    <w:rsid w:val="00346D9D"/>
    <w:rsid w:val="00347836"/>
    <w:rsid w:val="00353A03"/>
    <w:rsid w:val="00354676"/>
    <w:rsid w:val="003575D7"/>
    <w:rsid w:val="00360B71"/>
    <w:rsid w:val="00361E86"/>
    <w:rsid w:val="003635C8"/>
    <w:rsid w:val="003638F9"/>
    <w:rsid w:val="00366AF6"/>
    <w:rsid w:val="00366B8F"/>
    <w:rsid w:val="00370986"/>
    <w:rsid w:val="00372157"/>
    <w:rsid w:val="003730A1"/>
    <w:rsid w:val="00375F6A"/>
    <w:rsid w:val="00376624"/>
    <w:rsid w:val="0038091B"/>
    <w:rsid w:val="00382DDC"/>
    <w:rsid w:val="00394451"/>
    <w:rsid w:val="00394536"/>
    <w:rsid w:val="003A0496"/>
    <w:rsid w:val="003A0632"/>
    <w:rsid w:val="003A3085"/>
    <w:rsid w:val="003A34A2"/>
    <w:rsid w:val="003A5244"/>
    <w:rsid w:val="003B257A"/>
    <w:rsid w:val="003B4737"/>
    <w:rsid w:val="003B494D"/>
    <w:rsid w:val="003B5165"/>
    <w:rsid w:val="003B6DA5"/>
    <w:rsid w:val="003C14A2"/>
    <w:rsid w:val="003C180D"/>
    <w:rsid w:val="003C18DB"/>
    <w:rsid w:val="003C2246"/>
    <w:rsid w:val="003C3BC4"/>
    <w:rsid w:val="003C46AB"/>
    <w:rsid w:val="003C531E"/>
    <w:rsid w:val="003C5E48"/>
    <w:rsid w:val="003D00DA"/>
    <w:rsid w:val="003D0DE8"/>
    <w:rsid w:val="003D15C1"/>
    <w:rsid w:val="003D4D07"/>
    <w:rsid w:val="003D7E7D"/>
    <w:rsid w:val="003E340F"/>
    <w:rsid w:val="003E3BB1"/>
    <w:rsid w:val="003E749C"/>
    <w:rsid w:val="003F1958"/>
    <w:rsid w:val="003F2AD1"/>
    <w:rsid w:val="003F2CE3"/>
    <w:rsid w:val="003F354B"/>
    <w:rsid w:val="003F48B4"/>
    <w:rsid w:val="003F4A99"/>
    <w:rsid w:val="003F73B7"/>
    <w:rsid w:val="00402215"/>
    <w:rsid w:val="00403ED2"/>
    <w:rsid w:val="00404767"/>
    <w:rsid w:val="0041370C"/>
    <w:rsid w:val="00416709"/>
    <w:rsid w:val="00426618"/>
    <w:rsid w:val="00430996"/>
    <w:rsid w:val="004341E9"/>
    <w:rsid w:val="004345EB"/>
    <w:rsid w:val="0043519E"/>
    <w:rsid w:val="00437A5C"/>
    <w:rsid w:val="004446F3"/>
    <w:rsid w:val="00445421"/>
    <w:rsid w:val="00445808"/>
    <w:rsid w:val="0044609A"/>
    <w:rsid w:val="00454A3C"/>
    <w:rsid w:val="00461F3F"/>
    <w:rsid w:val="00463B5E"/>
    <w:rsid w:val="00463E71"/>
    <w:rsid w:val="00475EE9"/>
    <w:rsid w:val="00476B7D"/>
    <w:rsid w:val="00483DF3"/>
    <w:rsid w:val="0048429E"/>
    <w:rsid w:val="00485089"/>
    <w:rsid w:val="004858E0"/>
    <w:rsid w:val="00486765"/>
    <w:rsid w:val="00490D05"/>
    <w:rsid w:val="004924F7"/>
    <w:rsid w:val="00493AAE"/>
    <w:rsid w:val="004944AF"/>
    <w:rsid w:val="00495A34"/>
    <w:rsid w:val="004977A3"/>
    <w:rsid w:val="004A6BB0"/>
    <w:rsid w:val="004A7164"/>
    <w:rsid w:val="004B1D74"/>
    <w:rsid w:val="004B3496"/>
    <w:rsid w:val="004B6FB5"/>
    <w:rsid w:val="004B743F"/>
    <w:rsid w:val="004C176B"/>
    <w:rsid w:val="004C721E"/>
    <w:rsid w:val="004D1E3B"/>
    <w:rsid w:val="004D2089"/>
    <w:rsid w:val="004D28C4"/>
    <w:rsid w:val="004D372A"/>
    <w:rsid w:val="004D3B66"/>
    <w:rsid w:val="004D5AC7"/>
    <w:rsid w:val="004D5D31"/>
    <w:rsid w:val="004D711B"/>
    <w:rsid w:val="004D745D"/>
    <w:rsid w:val="004E1E60"/>
    <w:rsid w:val="004E30B2"/>
    <w:rsid w:val="004E39F1"/>
    <w:rsid w:val="004E6527"/>
    <w:rsid w:val="004E726F"/>
    <w:rsid w:val="004F04E0"/>
    <w:rsid w:val="004F12B3"/>
    <w:rsid w:val="004F36FC"/>
    <w:rsid w:val="004F4CFC"/>
    <w:rsid w:val="004F5D04"/>
    <w:rsid w:val="004F7468"/>
    <w:rsid w:val="00501484"/>
    <w:rsid w:val="00502611"/>
    <w:rsid w:val="0050313A"/>
    <w:rsid w:val="005061B3"/>
    <w:rsid w:val="005075D8"/>
    <w:rsid w:val="00511974"/>
    <w:rsid w:val="00512FBD"/>
    <w:rsid w:val="005175B4"/>
    <w:rsid w:val="00517A19"/>
    <w:rsid w:val="00521AC9"/>
    <w:rsid w:val="00522D89"/>
    <w:rsid w:val="00527CA8"/>
    <w:rsid w:val="00531764"/>
    <w:rsid w:val="00532882"/>
    <w:rsid w:val="005331F1"/>
    <w:rsid w:val="0053448D"/>
    <w:rsid w:val="00541C25"/>
    <w:rsid w:val="00541C60"/>
    <w:rsid w:val="00545703"/>
    <w:rsid w:val="00552B06"/>
    <w:rsid w:val="00567925"/>
    <w:rsid w:val="0057027B"/>
    <w:rsid w:val="00570D7B"/>
    <w:rsid w:val="00571849"/>
    <w:rsid w:val="00574896"/>
    <w:rsid w:val="00575568"/>
    <w:rsid w:val="005776FC"/>
    <w:rsid w:val="005808E6"/>
    <w:rsid w:val="005813FC"/>
    <w:rsid w:val="0058413F"/>
    <w:rsid w:val="00585B65"/>
    <w:rsid w:val="00586AD3"/>
    <w:rsid w:val="00586C79"/>
    <w:rsid w:val="005875B9"/>
    <w:rsid w:val="005921CA"/>
    <w:rsid w:val="00592B72"/>
    <w:rsid w:val="005930EB"/>
    <w:rsid w:val="00594DC6"/>
    <w:rsid w:val="005A68FF"/>
    <w:rsid w:val="005A6F98"/>
    <w:rsid w:val="005B09C3"/>
    <w:rsid w:val="005B41FF"/>
    <w:rsid w:val="005B6C5F"/>
    <w:rsid w:val="005B6DA0"/>
    <w:rsid w:val="005B7835"/>
    <w:rsid w:val="005C40AF"/>
    <w:rsid w:val="005C5B69"/>
    <w:rsid w:val="005C717A"/>
    <w:rsid w:val="005C77D6"/>
    <w:rsid w:val="005D11EB"/>
    <w:rsid w:val="005D12DF"/>
    <w:rsid w:val="005D2A7C"/>
    <w:rsid w:val="005D2E05"/>
    <w:rsid w:val="005E0A39"/>
    <w:rsid w:val="005E694F"/>
    <w:rsid w:val="005E6CEE"/>
    <w:rsid w:val="005E6FAB"/>
    <w:rsid w:val="005E787B"/>
    <w:rsid w:val="005F2A2F"/>
    <w:rsid w:val="005F4F8D"/>
    <w:rsid w:val="005F4F99"/>
    <w:rsid w:val="005F6E1C"/>
    <w:rsid w:val="005F71DC"/>
    <w:rsid w:val="005F79FD"/>
    <w:rsid w:val="00602D33"/>
    <w:rsid w:val="00605779"/>
    <w:rsid w:val="00606BC8"/>
    <w:rsid w:val="00607C10"/>
    <w:rsid w:val="00610C32"/>
    <w:rsid w:val="00611DA8"/>
    <w:rsid w:val="00612004"/>
    <w:rsid w:val="00613618"/>
    <w:rsid w:val="006143D3"/>
    <w:rsid w:val="0061624E"/>
    <w:rsid w:val="006166F4"/>
    <w:rsid w:val="00616917"/>
    <w:rsid w:val="00616B99"/>
    <w:rsid w:val="00616F99"/>
    <w:rsid w:val="00620746"/>
    <w:rsid w:val="00622958"/>
    <w:rsid w:val="006240A2"/>
    <w:rsid w:val="00624C87"/>
    <w:rsid w:val="0062653F"/>
    <w:rsid w:val="00627828"/>
    <w:rsid w:val="00631E7E"/>
    <w:rsid w:val="006329F8"/>
    <w:rsid w:val="006336C3"/>
    <w:rsid w:val="00636AC1"/>
    <w:rsid w:val="006406EB"/>
    <w:rsid w:val="00643ECD"/>
    <w:rsid w:val="00645579"/>
    <w:rsid w:val="0064717E"/>
    <w:rsid w:val="00650D5C"/>
    <w:rsid w:val="00653491"/>
    <w:rsid w:val="006572AA"/>
    <w:rsid w:val="00657DE2"/>
    <w:rsid w:val="00657E9B"/>
    <w:rsid w:val="00661752"/>
    <w:rsid w:val="00661BD0"/>
    <w:rsid w:val="0066485A"/>
    <w:rsid w:val="006665B8"/>
    <w:rsid w:val="00666D69"/>
    <w:rsid w:val="006670E2"/>
    <w:rsid w:val="00670F03"/>
    <w:rsid w:val="006746FC"/>
    <w:rsid w:val="00677657"/>
    <w:rsid w:val="006805F5"/>
    <w:rsid w:val="0068120F"/>
    <w:rsid w:val="0068471D"/>
    <w:rsid w:val="00684AE8"/>
    <w:rsid w:val="00685898"/>
    <w:rsid w:val="00686B1A"/>
    <w:rsid w:val="00687348"/>
    <w:rsid w:val="006925B4"/>
    <w:rsid w:val="006964B5"/>
    <w:rsid w:val="006975EC"/>
    <w:rsid w:val="00697E78"/>
    <w:rsid w:val="006A1C30"/>
    <w:rsid w:val="006A2D03"/>
    <w:rsid w:val="006A31C2"/>
    <w:rsid w:val="006A4341"/>
    <w:rsid w:val="006A43EF"/>
    <w:rsid w:val="006A46FF"/>
    <w:rsid w:val="006A4819"/>
    <w:rsid w:val="006A5E0D"/>
    <w:rsid w:val="006A78E5"/>
    <w:rsid w:val="006B0E90"/>
    <w:rsid w:val="006B10C0"/>
    <w:rsid w:val="006B71C2"/>
    <w:rsid w:val="006B7958"/>
    <w:rsid w:val="006B7F7E"/>
    <w:rsid w:val="006C054A"/>
    <w:rsid w:val="006C11AF"/>
    <w:rsid w:val="006C1ADE"/>
    <w:rsid w:val="006C7230"/>
    <w:rsid w:val="006D3942"/>
    <w:rsid w:val="006D4294"/>
    <w:rsid w:val="006D63F1"/>
    <w:rsid w:val="006D6698"/>
    <w:rsid w:val="006E0643"/>
    <w:rsid w:val="006E289C"/>
    <w:rsid w:val="006E392C"/>
    <w:rsid w:val="006F0F77"/>
    <w:rsid w:val="006F3C81"/>
    <w:rsid w:val="006F3CA9"/>
    <w:rsid w:val="006F43FA"/>
    <w:rsid w:val="006F65EB"/>
    <w:rsid w:val="006F6656"/>
    <w:rsid w:val="006F66C9"/>
    <w:rsid w:val="006F70FD"/>
    <w:rsid w:val="006F7B34"/>
    <w:rsid w:val="00702DAB"/>
    <w:rsid w:val="00703860"/>
    <w:rsid w:val="007050C8"/>
    <w:rsid w:val="0070789A"/>
    <w:rsid w:val="00707B7C"/>
    <w:rsid w:val="007114FE"/>
    <w:rsid w:val="007135C7"/>
    <w:rsid w:val="007142B0"/>
    <w:rsid w:val="0071534B"/>
    <w:rsid w:val="0071625B"/>
    <w:rsid w:val="00721377"/>
    <w:rsid w:val="0072222E"/>
    <w:rsid w:val="00722F72"/>
    <w:rsid w:val="00724D1D"/>
    <w:rsid w:val="00724E4C"/>
    <w:rsid w:val="00726CAE"/>
    <w:rsid w:val="00731441"/>
    <w:rsid w:val="00732726"/>
    <w:rsid w:val="00733A4F"/>
    <w:rsid w:val="0073469F"/>
    <w:rsid w:val="00734719"/>
    <w:rsid w:val="00734E10"/>
    <w:rsid w:val="00736DEA"/>
    <w:rsid w:val="00737302"/>
    <w:rsid w:val="00742840"/>
    <w:rsid w:val="0074325C"/>
    <w:rsid w:val="00751C05"/>
    <w:rsid w:val="00753333"/>
    <w:rsid w:val="0075484D"/>
    <w:rsid w:val="00756731"/>
    <w:rsid w:val="00757478"/>
    <w:rsid w:val="0076015E"/>
    <w:rsid w:val="00761155"/>
    <w:rsid w:val="00763DC4"/>
    <w:rsid w:val="007652F6"/>
    <w:rsid w:val="007658C1"/>
    <w:rsid w:val="00766E46"/>
    <w:rsid w:val="0077127E"/>
    <w:rsid w:val="0077439C"/>
    <w:rsid w:val="00774CEE"/>
    <w:rsid w:val="007753BA"/>
    <w:rsid w:val="00775514"/>
    <w:rsid w:val="0077553B"/>
    <w:rsid w:val="00775679"/>
    <w:rsid w:val="00782808"/>
    <w:rsid w:val="00786849"/>
    <w:rsid w:val="00787FB7"/>
    <w:rsid w:val="00790104"/>
    <w:rsid w:val="00792A78"/>
    <w:rsid w:val="00792AF8"/>
    <w:rsid w:val="007938D2"/>
    <w:rsid w:val="0079523B"/>
    <w:rsid w:val="00796D38"/>
    <w:rsid w:val="007A0E53"/>
    <w:rsid w:val="007A73E6"/>
    <w:rsid w:val="007B2440"/>
    <w:rsid w:val="007B66D8"/>
    <w:rsid w:val="007B6741"/>
    <w:rsid w:val="007B6ABB"/>
    <w:rsid w:val="007C0D6B"/>
    <w:rsid w:val="007C1391"/>
    <w:rsid w:val="007C2756"/>
    <w:rsid w:val="007C40C5"/>
    <w:rsid w:val="007C6E3C"/>
    <w:rsid w:val="007D1485"/>
    <w:rsid w:val="007D1CB3"/>
    <w:rsid w:val="007E1681"/>
    <w:rsid w:val="007E49D6"/>
    <w:rsid w:val="007E533D"/>
    <w:rsid w:val="007E72DA"/>
    <w:rsid w:val="007E7C7D"/>
    <w:rsid w:val="007F11F6"/>
    <w:rsid w:val="007F3768"/>
    <w:rsid w:val="007F3D25"/>
    <w:rsid w:val="007F4D30"/>
    <w:rsid w:val="007F5A85"/>
    <w:rsid w:val="008001F9"/>
    <w:rsid w:val="0080045C"/>
    <w:rsid w:val="00802DB2"/>
    <w:rsid w:val="00803C38"/>
    <w:rsid w:val="00803E8B"/>
    <w:rsid w:val="008042A0"/>
    <w:rsid w:val="00804F11"/>
    <w:rsid w:val="00806C3D"/>
    <w:rsid w:val="00806D16"/>
    <w:rsid w:val="00807EBA"/>
    <w:rsid w:val="00812A4A"/>
    <w:rsid w:val="008132F8"/>
    <w:rsid w:val="008160D0"/>
    <w:rsid w:val="00816BD5"/>
    <w:rsid w:val="00821B67"/>
    <w:rsid w:val="0082401A"/>
    <w:rsid w:val="00825195"/>
    <w:rsid w:val="008261A4"/>
    <w:rsid w:val="00830869"/>
    <w:rsid w:val="00833396"/>
    <w:rsid w:val="00833D20"/>
    <w:rsid w:val="0083602D"/>
    <w:rsid w:val="00836036"/>
    <w:rsid w:val="008361DC"/>
    <w:rsid w:val="0083660B"/>
    <w:rsid w:val="008447EE"/>
    <w:rsid w:val="00845697"/>
    <w:rsid w:val="00850FAF"/>
    <w:rsid w:val="008605D2"/>
    <w:rsid w:val="008618B0"/>
    <w:rsid w:val="00861C54"/>
    <w:rsid w:val="00864015"/>
    <w:rsid w:val="00864F09"/>
    <w:rsid w:val="00865CD5"/>
    <w:rsid w:val="00865E1A"/>
    <w:rsid w:val="0086736A"/>
    <w:rsid w:val="008704B8"/>
    <w:rsid w:val="00883A9B"/>
    <w:rsid w:val="00883BDF"/>
    <w:rsid w:val="00883D82"/>
    <w:rsid w:val="00886F80"/>
    <w:rsid w:val="00887726"/>
    <w:rsid w:val="00890AD2"/>
    <w:rsid w:val="0089196D"/>
    <w:rsid w:val="00896264"/>
    <w:rsid w:val="008970BE"/>
    <w:rsid w:val="0089779F"/>
    <w:rsid w:val="008A056E"/>
    <w:rsid w:val="008A0A48"/>
    <w:rsid w:val="008A3345"/>
    <w:rsid w:val="008A62E0"/>
    <w:rsid w:val="008B210E"/>
    <w:rsid w:val="008B27C5"/>
    <w:rsid w:val="008B2E02"/>
    <w:rsid w:val="008B359E"/>
    <w:rsid w:val="008B35DA"/>
    <w:rsid w:val="008B398D"/>
    <w:rsid w:val="008B5E8E"/>
    <w:rsid w:val="008B7710"/>
    <w:rsid w:val="008C1E47"/>
    <w:rsid w:val="008C2790"/>
    <w:rsid w:val="008C39B3"/>
    <w:rsid w:val="008C41EE"/>
    <w:rsid w:val="008D12CA"/>
    <w:rsid w:val="008D3915"/>
    <w:rsid w:val="008D5087"/>
    <w:rsid w:val="008D5E9D"/>
    <w:rsid w:val="008D7703"/>
    <w:rsid w:val="008D794A"/>
    <w:rsid w:val="008E2401"/>
    <w:rsid w:val="008E2694"/>
    <w:rsid w:val="008E26FB"/>
    <w:rsid w:val="008E2987"/>
    <w:rsid w:val="008E2BB3"/>
    <w:rsid w:val="008E32BC"/>
    <w:rsid w:val="008E5874"/>
    <w:rsid w:val="008E6C4A"/>
    <w:rsid w:val="008F0F13"/>
    <w:rsid w:val="008F741B"/>
    <w:rsid w:val="00900646"/>
    <w:rsid w:val="0090143A"/>
    <w:rsid w:val="009030B2"/>
    <w:rsid w:val="009050DC"/>
    <w:rsid w:val="00905F46"/>
    <w:rsid w:val="009065C6"/>
    <w:rsid w:val="00910EAE"/>
    <w:rsid w:val="00922AA5"/>
    <w:rsid w:val="009241DC"/>
    <w:rsid w:val="009243A5"/>
    <w:rsid w:val="00930CDC"/>
    <w:rsid w:val="00932940"/>
    <w:rsid w:val="00935662"/>
    <w:rsid w:val="00936EE8"/>
    <w:rsid w:val="009401C7"/>
    <w:rsid w:val="0094105B"/>
    <w:rsid w:val="009436A7"/>
    <w:rsid w:val="00944892"/>
    <w:rsid w:val="00950B21"/>
    <w:rsid w:val="00952FAE"/>
    <w:rsid w:val="009553DE"/>
    <w:rsid w:val="009561DE"/>
    <w:rsid w:val="009613EC"/>
    <w:rsid w:val="00962EC3"/>
    <w:rsid w:val="009701CC"/>
    <w:rsid w:val="00971C9C"/>
    <w:rsid w:val="009740B1"/>
    <w:rsid w:val="00977432"/>
    <w:rsid w:val="00981498"/>
    <w:rsid w:val="00983243"/>
    <w:rsid w:val="0098358E"/>
    <w:rsid w:val="009852EF"/>
    <w:rsid w:val="009867C9"/>
    <w:rsid w:val="009905FE"/>
    <w:rsid w:val="009934F6"/>
    <w:rsid w:val="00993C5B"/>
    <w:rsid w:val="0099563E"/>
    <w:rsid w:val="00996625"/>
    <w:rsid w:val="009A06E1"/>
    <w:rsid w:val="009A0C73"/>
    <w:rsid w:val="009A15F7"/>
    <w:rsid w:val="009A3EED"/>
    <w:rsid w:val="009B09CC"/>
    <w:rsid w:val="009B37AA"/>
    <w:rsid w:val="009B4158"/>
    <w:rsid w:val="009B46F0"/>
    <w:rsid w:val="009B6342"/>
    <w:rsid w:val="009B7B89"/>
    <w:rsid w:val="009B7D19"/>
    <w:rsid w:val="009C3AFE"/>
    <w:rsid w:val="009C476E"/>
    <w:rsid w:val="009C593B"/>
    <w:rsid w:val="009C6FB4"/>
    <w:rsid w:val="009D493D"/>
    <w:rsid w:val="009D513F"/>
    <w:rsid w:val="009D5263"/>
    <w:rsid w:val="009D5967"/>
    <w:rsid w:val="009D6D25"/>
    <w:rsid w:val="009D732C"/>
    <w:rsid w:val="009E0F90"/>
    <w:rsid w:val="009E5530"/>
    <w:rsid w:val="009E7DA7"/>
    <w:rsid w:val="009F04F5"/>
    <w:rsid w:val="009F4767"/>
    <w:rsid w:val="009F47D5"/>
    <w:rsid w:val="00A00876"/>
    <w:rsid w:val="00A026EC"/>
    <w:rsid w:val="00A03E04"/>
    <w:rsid w:val="00A05387"/>
    <w:rsid w:val="00A05436"/>
    <w:rsid w:val="00A072CA"/>
    <w:rsid w:val="00A10045"/>
    <w:rsid w:val="00A12DF6"/>
    <w:rsid w:val="00A13746"/>
    <w:rsid w:val="00A13AB3"/>
    <w:rsid w:val="00A140E0"/>
    <w:rsid w:val="00A145BE"/>
    <w:rsid w:val="00A15146"/>
    <w:rsid w:val="00A15177"/>
    <w:rsid w:val="00A17066"/>
    <w:rsid w:val="00A17861"/>
    <w:rsid w:val="00A20B33"/>
    <w:rsid w:val="00A219EB"/>
    <w:rsid w:val="00A233E8"/>
    <w:rsid w:val="00A2386C"/>
    <w:rsid w:val="00A24728"/>
    <w:rsid w:val="00A26B1A"/>
    <w:rsid w:val="00A271F6"/>
    <w:rsid w:val="00A30A49"/>
    <w:rsid w:val="00A3149E"/>
    <w:rsid w:val="00A342F4"/>
    <w:rsid w:val="00A3741C"/>
    <w:rsid w:val="00A40A35"/>
    <w:rsid w:val="00A42C2F"/>
    <w:rsid w:val="00A44D9E"/>
    <w:rsid w:val="00A46850"/>
    <w:rsid w:val="00A46E83"/>
    <w:rsid w:val="00A5286E"/>
    <w:rsid w:val="00A52F0E"/>
    <w:rsid w:val="00A5326F"/>
    <w:rsid w:val="00A54C7C"/>
    <w:rsid w:val="00A62472"/>
    <w:rsid w:val="00A62EF6"/>
    <w:rsid w:val="00A63055"/>
    <w:rsid w:val="00A65C47"/>
    <w:rsid w:val="00A66C2B"/>
    <w:rsid w:val="00A70EBE"/>
    <w:rsid w:val="00A752C0"/>
    <w:rsid w:val="00A76F3E"/>
    <w:rsid w:val="00A8225D"/>
    <w:rsid w:val="00A96823"/>
    <w:rsid w:val="00A96AEB"/>
    <w:rsid w:val="00AA4BDF"/>
    <w:rsid w:val="00AA535B"/>
    <w:rsid w:val="00AA5CF5"/>
    <w:rsid w:val="00AB0158"/>
    <w:rsid w:val="00AB135F"/>
    <w:rsid w:val="00AB2ABF"/>
    <w:rsid w:val="00AB3F8E"/>
    <w:rsid w:val="00AB445A"/>
    <w:rsid w:val="00AB5FE8"/>
    <w:rsid w:val="00AC161C"/>
    <w:rsid w:val="00AC1870"/>
    <w:rsid w:val="00AC18CB"/>
    <w:rsid w:val="00AC1FBB"/>
    <w:rsid w:val="00AC4BB7"/>
    <w:rsid w:val="00AD01C2"/>
    <w:rsid w:val="00AD05B4"/>
    <w:rsid w:val="00AD0AE3"/>
    <w:rsid w:val="00AD187C"/>
    <w:rsid w:val="00AD194E"/>
    <w:rsid w:val="00AD2A8F"/>
    <w:rsid w:val="00AD56BE"/>
    <w:rsid w:val="00AD765E"/>
    <w:rsid w:val="00AE0E5A"/>
    <w:rsid w:val="00AE38D8"/>
    <w:rsid w:val="00AE3F6D"/>
    <w:rsid w:val="00AE43AB"/>
    <w:rsid w:val="00AE4666"/>
    <w:rsid w:val="00AE5BD6"/>
    <w:rsid w:val="00AE657B"/>
    <w:rsid w:val="00AF12A6"/>
    <w:rsid w:val="00AF2FEC"/>
    <w:rsid w:val="00AF4FFF"/>
    <w:rsid w:val="00B0349B"/>
    <w:rsid w:val="00B07464"/>
    <w:rsid w:val="00B17302"/>
    <w:rsid w:val="00B20752"/>
    <w:rsid w:val="00B212CA"/>
    <w:rsid w:val="00B23AF5"/>
    <w:rsid w:val="00B24796"/>
    <w:rsid w:val="00B24B2D"/>
    <w:rsid w:val="00B2564F"/>
    <w:rsid w:val="00B27ACB"/>
    <w:rsid w:val="00B3366F"/>
    <w:rsid w:val="00B34B05"/>
    <w:rsid w:val="00B41900"/>
    <w:rsid w:val="00B41CD1"/>
    <w:rsid w:val="00B426B2"/>
    <w:rsid w:val="00B436E5"/>
    <w:rsid w:val="00B46A33"/>
    <w:rsid w:val="00B47F11"/>
    <w:rsid w:val="00B5037E"/>
    <w:rsid w:val="00B52E5B"/>
    <w:rsid w:val="00B562D7"/>
    <w:rsid w:val="00B573DC"/>
    <w:rsid w:val="00B57477"/>
    <w:rsid w:val="00B576F3"/>
    <w:rsid w:val="00B57818"/>
    <w:rsid w:val="00B60B24"/>
    <w:rsid w:val="00B614CE"/>
    <w:rsid w:val="00B67CFE"/>
    <w:rsid w:val="00B737E5"/>
    <w:rsid w:val="00B73FC8"/>
    <w:rsid w:val="00B75344"/>
    <w:rsid w:val="00B75C27"/>
    <w:rsid w:val="00B7704D"/>
    <w:rsid w:val="00B77742"/>
    <w:rsid w:val="00B82A06"/>
    <w:rsid w:val="00B838B5"/>
    <w:rsid w:val="00B84ED2"/>
    <w:rsid w:val="00B868BE"/>
    <w:rsid w:val="00B9132B"/>
    <w:rsid w:val="00B9441E"/>
    <w:rsid w:val="00B952AB"/>
    <w:rsid w:val="00B95FB0"/>
    <w:rsid w:val="00B95FE6"/>
    <w:rsid w:val="00B96031"/>
    <w:rsid w:val="00BA1B11"/>
    <w:rsid w:val="00BA1C68"/>
    <w:rsid w:val="00BA2A5C"/>
    <w:rsid w:val="00BA5056"/>
    <w:rsid w:val="00BA73CE"/>
    <w:rsid w:val="00BB180B"/>
    <w:rsid w:val="00BB1AA2"/>
    <w:rsid w:val="00BB4026"/>
    <w:rsid w:val="00BB41DA"/>
    <w:rsid w:val="00BB46B0"/>
    <w:rsid w:val="00BB5121"/>
    <w:rsid w:val="00BB5242"/>
    <w:rsid w:val="00BB546A"/>
    <w:rsid w:val="00BB7E42"/>
    <w:rsid w:val="00BC1AC3"/>
    <w:rsid w:val="00BC31FB"/>
    <w:rsid w:val="00BD189A"/>
    <w:rsid w:val="00BD1D5D"/>
    <w:rsid w:val="00BD361B"/>
    <w:rsid w:val="00BE26E4"/>
    <w:rsid w:val="00BE3036"/>
    <w:rsid w:val="00BE5F0A"/>
    <w:rsid w:val="00BE6FCD"/>
    <w:rsid w:val="00BE7038"/>
    <w:rsid w:val="00BF3195"/>
    <w:rsid w:val="00BF4E5A"/>
    <w:rsid w:val="00BF77A9"/>
    <w:rsid w:val="00C0089F"/>
    <w:rsid w:val="00C02DD9"/>
    <w:rsid w:val="00C0657C"/>
    <w:rsid w:val="00C10BD7"/>
    <w:rsid w:val="00C110EF"/>
    <w:rsid w:val="00C11A97"/>
    <w:rsid w:val="00C12F11"/>
    <w:rsid w:val="00C16F0A"/>
    <w:rsid w:val="00C17408"/>
    <w:rsid w:val="00C21B42"/>
    <w:rsid w:val="00C257FE"/>
    <w:rsid w:val="00C32E53"/>
    <w:rsid w:val="00C410DB"/>
    <w:rsid w:val="00C41AD8"/>
    <w:rsid w:val="00C421A3"/>
    <w:rsid w:val="00C42A6A"/>
    <w:rsid w:val="00C42CD4"/>
    <w:rsid w:val="00C43FB2"/>
    <w:rsid w:val="00C475FF"/>
    <w:rsid w:val="00C60355"/>
    <w:rsid w:val="00C60BEA"/>
    <w:rsid w:val="00C61151"/>
    <w:rsid w:val="00C62A7B"/>
    <w:rsid w:val="00C63EBE"/>
    <w:rsid w:val="00C6679D"/>
    <w:rsid w:val="00C71C28"/>
    <w:rsid w:val="00C76D75"/>
    <w:rsid w:val="00C76DAF"/>
    <w:rsid w:val="00C77980"/>
    <w:rsid w:val="00C81CD4"/>
    <w:rsid w:val="00C81E1B"/>
    <w:rsid w:val="00C822BA"/>
    <w:rsid w:val="00C83027"/>
    <w:rsid w:val="00C84525"/>
    <w:rsid w:val="00C84A22"/>
    <w:rsid w:val="00C85A8B"/>
    <w:rsid w:val="00C8795F"/>
    <w:rsid w:val="00C87CEE"/>
    <w:rsid w:val="00C90DC7"/>
    <w:rsid w:val="00C924D1"/>
    <w:rsid w:val="00C94966"/>
    <w:rsid w:val="00CA2BB0"/>
    <w:rsid w:val="00CA3602"/>
    <w:rsid w:val="00CA5057"/>
    <w:rsid w:val="00CB06BF"/>
    <w:rsid w:val="00CB223B"/>
    <w:rsid w:val="00CB2C87"/>
    <w:rsid w:val="00CB702E"/>
    <w:rsid w:val="00CC0563"/>
    <w:rsid w:val="00CC062D"/>
    <w:rsid w:val="00CC2081"/>
    <w:rsid w:val="00CC2A61"/>
    <w:rsid w:val="00CC3AF7"/>
    <w:rsid w:val="00CC4C12"/>
    <w:rsid w:val="00CC5B9A"/>
    <w:rsid w:val="00CD0DDC"/>
    <w:rsid w:val="00CD0F11"/>
    <w:rsid w:val="00CD2466"/>
    <w:rsid w:val="00CD31A4"/>
    <w:rsid w:val="00CD363F"/>
    <w:rsid w:val="00CD47A8"/>
    <w:rsid w:val="00CD4908"/>
    <w:rsid w:val="00CD5C33"/>
    <w:rsid w:val="00CD6FBA"/>
    <w:rsid w:val="00CE0341"/>
    <w:rsid w:val="00CE3937"/>
    <w:rsid w:val="00CE402B"/>
    <w:rsid w:val="00CF124E"/>
    <w:rsid w:val="00CF2E1C"/>
    <w:rsid w:val="00CF4500"/>
    <w:rsid w:val="00CF6BAA"/>
    <w:rsid w:val="00D0056A"/>
    <w:rsid w:val="00D005A6"/>
    <w:rsid w:val="00D00AE8"/>
    <w:rsid w:val="00D0620B"/>
    <w:rsid w:val="00D11A3A"/>
    <w:rsid w:val="00D1438A"/>
    <w:rsid w:val="00D155BB"/>
    <w:rsid w:val="00D16A1B"/>
    <w:rsid w:val="00D20E63"/>
    <w:rsid w:val="00D21C8F"/>
    <w:rsid w:val="00D22666"/>
    <w:rsid w:val="00D22E07"/>
    <w:rsid w:val="00D2509E"/>
    <w:rsid w:val="00D312C5"/>
    <w:rsid w:val="00D320D7"/>
    <w:rsid w:val="00D32588"/>
    <w:rsid w:val="00D37246"/>
    <w:rsid w:val="00D4090D"/>
    <w:rsid w:val="00D45791"/>
    <w:rsid w:val="00D47EC2"/>
    <w:rsid w:val="00D51E3D"/>
    <w:rsid w:val="00D53869"/>
    <w:rsid w:val="00D55F27"/>
    <w:rsid w:val="00D60314"/>
    <w:rsid w:val="00D647B6"/>
    <w:rsid w:val="00D67A01"/>
    <w:rsid w:val="00D67C13"/>
    <w:rsid w:val="00D70368"/>
    <w:rsid w:val="00D70AE7"/>
    <w:rsid w:val="00D729EE"/>
    <w:rsid w:val="00D74E00"/>
    <w:rsid w:val="00D76274"/>
    <w:rsid w:val="00D77041"/>
    <w:rsid w:val="00D77DFC"/>
    <w:rsid w:val="00D807BB"/>
    <w:rsid w:val="00D8102B"/>
    <w:rsid w:val="00D82187"/>
    <w:rsid w:val="00D83DAF"/>
    <w:rsid w:val="00D86DC4"/>
    <w:rsid w:val="00D90203"/>
    <w:rsid w:val="00D94BA3"/>
    <w:rsid w:val="00D96DFB"/>
    <w:rsid w:val="00D97D98"/>
    <w:rsid w:val="00DA0947"/>
    <w:rsid w:val="00DA0CB1"/>
    <w:rsid w:val="00DA464A"/>
    <w:rsid w:val="00DA4DEB"/>
    <w:rsid w:val="00DA5A43"/>
    <w:rsid w:val="00DB3D84"/>
    <w:rsid w:val="00DB682A"/>
    <w:rsid w:val="00DB6DC1"/>
    <w:rsid w:val="00DC20D4"/>
    <w:rsid w:val="00DC39D7"/>
    <w:rsid w:val="00DC3FC0"/>
    <w:rsid w:val="00DC4076"/>
    <w:rsid w:val="00DC4C69"/>
    <w:rsid w:val="00DC533E"/>
    <w:rsid w:val="00DC5FCA"/>
    <w:rsid w:val="00DC61AD"/>
    <w:rsid w:val="00DC7F7E"/>
    <w:rsid w:val="00DD06CE"/>
    <w:rsid w:val="00DD3AB5"/>
    <w:rsid w:val="00DD4777"/>
    <w:rsid w:val="00DD573B"/>
    <w:rsid w:val="00DE1097"/>
    <w:rsid w:val="00DE1427"/>
    <w:rsid w:val="00DE599F"/>
    <w:rsid w:val="00DE6FDF"/>
    <w:rsid w:val="00DF2715"/>
    <w:rsid w:val="00DF3537"/>
    <w:rsid w:val="00DF6187"/>
    <w:rsid w:val="00E04AB8"/>
    <w:rsid w:val="00E05B81"/>
    <w:rsid w:val="00E07A4B"/>
    <w:rsid w:val="00E120C8"/>
    <w:rsid w:val="00E16278"/>
    <w:rsid w:val="00E1738A"/>
    <w:rsid w:val="00E17648"/>
    <w:rsid w:val="00E20093"/>
    <w:rsid w:val="00E261D0"/>
    <w:rsid w:val="00E271F2"/>
    <w:rsid w:val="00E34B10"/>
    <w:rsid w:val="00E363BC"/>
    <w:rsid w:val="00E403E8"/>
    <w:rsid w:val="00E42EA4"/>
    <w:rsid w:val="00E4307D"/>
    <w:rsid w:val="00E4576B"/>
    <w:rsid w:val="00E50D58"/>
    <w:rsid w:val="00E53266"/>
    <w:rsid w:val="00E54A03"/>
    <w:rsid w:val="00E55248"/>
    <w:rsid w:val="00E557D8"/>
    <w:rsid w:val="00E562E9"/>
    <w:rsid w:val="00E63ABC"/>
    <w:rsid w:val="00E70169"/>
    <w:rsid w:val="00E714D8"/>
    <w:rsid w:val="00E75508"/>
    <w:rsid w:val="00E76CA7"/>
    <w:rsid w:val="00E80A84"/>
    <w:rsid w:val="00E80FFC"/>
    <w:rsid w:val="00E81596"/>
    <w:rsid w:val="00E82C3C"/>
    <w:rsid w:val="00E8623A"/>
    <w:rsid w:val="00E97075"/>
    <w:rsid w:val="00EA31E0"/>
    <w:rsid w:val="00EB12C8"/>
    <w:rsid w:val="00EB42F6"/>
    <w:rsid w:val="00EB558A"/>
    <w:rsid w:val="00EC1D48"/>
    <w:rsid w:val="00EC302F"/>
    <w:rsid w:val="00EC3822"/>
    <w:rsid w:val="00EC59A4"/>
    <w:rsid w:val="00EC755E"/>
    <w:rsid w:val="00ED2DBA"/>
    <w:rsid w:val="00ED332E"/>
    <w:rsid w:val="00ED3C9D"/>
    <w:rsid w:val="00ED3F2F"/>
    <w:rsid w:val="00ED5452"/>
    <w:rsid w:val="00ED6338"/>
    <w:rsid w:val="00ED77DA"/>
    <w:rsid w:val="00EE24F7"/>
    <w:rsid w:val="00EE3DEC"/>
    <w:rsid w:val="00EE4C70"/>
    <w:rsid w:val="00EE669B"/>
    <w:rsid w:val="00EF0473"/>
    <w:rsid w:val="00EF1252"/>
    <w:rsid w:val="00EF7CE4"/>
    <w:rsid w:val="00EF7FB8"/>
    <w:rsid w:val="00F0045E"/>
    <w:rsid w:val="00F00F7E"/>
    <w:rsid w:val="00F01F4A"/>
    <w:rsid w:val="00F11359"/>
    <w:rsid w:val="00F143B3"/>
    <w:rsid w:val="00F16295"/>
    <w:rsid w:val="00F1719F"/>
    <w:rsid w:val="00F20EAD"/>
    <w:rsid w:val="00F23D5F"/>
    <w:rsid w:val="00F2521C"/>
    <w:rsid w:val="00F26DE3"/>
    <w:rsid w:val="00F270D7"/>
    <w:rsid w:val="00F31C05"/>
    <w:rsid w:val="00F32B00"/>
    <w:rsid w:val="00F36BFC"/>
    <w:rsid w:val="00F41B12"/>
    <w:rsid w:val="00F43E3F"/>
    <w:rsid w:val="00F44BFA"/>
    <w:rsid w:val="00F45215"/>
    <w:rsid w:val="00F46C37"/>
    <w:rsid w:val="00F52C79"/>
    <w:rsid w:val="00F535EB"/>
    <w:rsid w:val="00F54755"/>
    <w:rsid w:val="00F5742D"/>
    <w:rsid w:val="00F5745D"/>
    <w:rsid w:val="00F5792D"/>
    <w:rsid w:val="00F62E6B"/>
    <w:rsid w:val="00F6305D"/>
    <w:rsid w:val="00F65A85"/>
    <w:rsid w:val="00F6637E"/>
    <w:rsid w:val="00F66724"/>
    <w:rsid w:val="00F70460"/>
    <w:rsid w:val="00F707E7"/>
    <w:rsid w:val="00F70B1B"/>
    <w:rsid w:val="00F71189"/>
    <w:rsid w:val="00F717A9"/>
    <w:rsid w:val="00F71E21"/>
    <w:rsid w:val="00F722AC"/>
    <w:rsid w:val="00F7284C"/>
    <w:rsid w:val="00F751B7"/>
    <w:rsid w:val="00F75345"/>
    <w:rsid w:val="00F776BE"/>
    <w:rsid w:val="00F81EB3"/>
    <w:rsid w:val="00F83A0C"/>
    <w:rsid w:val="00F85DD7"/>
    <w:rsid w:val="00F878B2"/>
    <w:rsid w:val="00F9090D"/>
    <w:rsid w:val="00F96ED5"/>
    <w:rsid w:val="00FA03D1"/>
    <w:rsid w:val="00FA2CC2"/>
    <w:rsid w:val="00FA3CB1"/>
    <w:rsid w:val="00FA451D"/>
    <w:rsid w:val="00FA4DF2"/>
    <w:rsid w:val="00FA5399"/>
    <w:rsid w:val="00FA5F7F"/>
    <w:rsid w:val="00FB3A6C"/>
    <w:rsid w:val="00FB4024"/>
    <w:rsid w:val="00FB4275"/>
    <w:rsid w:val="00FB6904"/>
    <w:rsid w:val="00FB6DEA"/>
    <w:rsid w:val="00FC23AB"/>
    <w:rsid w:val="00FC7792"/>
    <w:rsid w:val="00FD18BA"/>
    <w:rsid w:val="00FD253F"/>
    <w:rsid w:val="00FD33A2"/>
    <w:rsid w:val="00FE2A2F"/>
    <w:rsid w:val="00FE55FF"/>
    <w:rsid w:val="00FF4126"/>
    <w:rsid w:val="00FF6EB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1C87"/>
  <w15:chartTrackingRefBased/>
  <w15:docId w15:val="{2178A2A2-A9B8-4E40-9FBA-CB911A01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EC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436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6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7D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7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7C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B2440"/>
    <w:rPr>
      <w:rFonts w:eastAsiaTheme="minorHAnsi"/>
      <w:sz w:val="18"/>
      <w:szCs w:val="18"/>
    </w:rPr>
  </w:style>
  <w:style w:type="character" w:customStyle="1" w:styleId="BalloonTextChar">
    <w:name w:val="Balloon Text Char"/>
    <w:basedOn w:val="DefaultParagraphFont"/>
    <w:link w:val="BalloonText"/>
    <w:uiPriority w:val="99"/>
    <w:semiHidden/>
    <w:rsid w:val="007B244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807BB"/>
    <w:rPr>
      <w:sz w:val="16"/>
      <w:szCs w:val="16"/>
    </w:rPr>
  </w:style>
  <w:style w:type="paragraph" w:styleId="CommentText">
    <w:name w:val="annotation text"/>
    <w:basedOn w:val="Normal"/>
    <w:link w:val="CommentTextChar"/>
    <w:uiPriority w:val="99"/>
    <w:unhideWhenUsed/>
    <w:rsid w:val="00D807BB"/>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807BB"/>
    <w:rPr>
      <w:sz w:val="20"/>
      <w:szCs w:val="20"/>
    </w:rPr>
  </w:style>
  <w:style w:type="paragraph" w:styleId="CommentSubject">
    <w:name w:val="annotation subject"/>
    <w:basedOn w:val="CommentText"/>
    <w:next w:val="CommentText"/>
    <w:link w:val="CommentSubjectChar"/>
    <w:uiPriority w:val="99"/>
    <w:semiHidden/>
    <w:unhideWhenUsed/>
    <w:rsid w:val="00D807BB"/>
    <w:rPr>
      <w:b/>
      <w:bCs/>
    </w:rPr>
  </w:style>
  <w:style w:type="character" w:customStyle="1" w:styleId="CommentSubjectChar">
    <w:name w:val="Comment Subject Char"/>
    <w:basedOn w:val="CommentTextChar"/>
    <w:link w:val="CommentSubject"/>
    <w:uiPriority w:val="99"/>
    <w:semiHidden/>
    <w:rsid w:val="00D807BB"/>
    <w:rPr>
      <w:b/>
      <w:bCs/>
      <w:sz w:val="20"/>
      <w:szCs w:val="20"/>
    </w:rPr>
  </w:style>
  <w:style w:type="paragraph" w:styleId="ListParagraph">
    <w:name w:val="List Paragraph"/>
    <w:basedOn w:val="Normal"/>
    <w:uiPriority w:val="34"/>
    <w:qFormat/>
    <w:rsid w:val="00CD47A8"/>
    <w:pPr>
      <w:ind w:left="720"/>
      <w:contextualSpacing/>
    </w:pPr>
    <w:rPr>
      <w:rFonts w:asciiTheme="minorHAnsi" w:eastAsiaTheme="minorHAnsi" w:hAnsiTheme="minorHAnsi" w:cstheme="minorBidi"/>
    </w:rPr>
  </w:style>
  <w:style w:type="paragraph" w:styleId="Revision">
    <w:name w:val="Revision"/>
    <w:hidden/>
    <w:uiPriority w:val="99"/>
    <w:semiHidden/>
    <w:rsid w:val="00D77DFC"/>
  </w:style>
  <w:style w:type="paragraph" w:customStyle="1" w:styleId="EndNoteBibliographyTitle">
    <w:name w:val="EndNote Bibliography Title"/>
    <w:basedOn w:val="Normal"/>
    <w:link w:val="EndNoteBibliographyTitleChar"/>
    <w:rsid w:val="00F717A9"/>
    <w:pPr>
      <w:jc w:val="center"/>
    </w:pPr>
    <w:rPr>
      <w:rFonts w:ascii="Calibri" w:eastAsiaTheme="minorHAnsi" w:hAnsi="Calibri" w:cs="Calibri"/>
      <w:lang w:val="en-US"/>
    </w:rPr>
  </w:style>
  <w:style w:type="character" w:customStyle="1" w:styleId="EndNoteBibliographyTitleChar">
    <w:name w:val="EndNote Bibliography Title Char"/>
    <w:basedOn w:val="DefaultParagraphFont"/>
    <w:link w:val="EndNoteBibliographyTitle"/>
    <w:rsid w:val="00F717A9"/>
    <w:rPr>
      <w:rFonts w:ascii="Calibri" w:hAnsi="Calibri" w:cs="Calibri"/>
      <w:lang w:val="en-US"/>
    </w:rPr>
  </w:style>
  <w:style w:type="paragraph" w:customStyle="1" w:styleId="EndNoteBibliography">
    <w:name w:val="EndNote Bibliography"/>
    <w:basedOn w:val="Normal"/>
    <w:link w:val="EndNoteBibliographyChar"/>
    <w:rsid w:val="00F717A9"/>
    <w:rPr>
      <w:rFonts w:ascii="Calibri" w:eastAsiaTheme="minorHAnsi" w:hAnsi="Calibri" w:cs="Calibri"/>
      <w:lang w:val="en-US"/>
    </w:rPr>
  </w:style>
  <w:style w:type="character" w:customStyle="1" w:styleId="EndNoteBibliographyChar">
    <w:name w:val="EndNote Bibliography Char"/>
    <w:basedOn w:val="DefaultParagraphFont"/>
    <w:link w:val="EndNoteBibliography"/>
    <w:rsid w:val="00F717A9"/>
    <w:rPr>
      <w:rFonts w:ascii="Calibri" w:hAnsi="Calibri" w:cs="Calibri"/>
      <w:lang w:val="en-US"/>
    </w:rPr>
  </w:style>
  <w:style w:type="character" w:styleId="Hyperlink">
    <w:name w:val="Hyperlink"/>
    <w:basedOn w:val="DefaultParagraphFont"/>
    <w:uiPriority w:val="99"/>
    <w:unhideWhenUsed/>
    <w:rsid w:val="005F2A2F"/>
    <w:rPr>
      <w:color w:val="0563C1" w:themeColor="hyperlink"/>
      <w:u w:val="single"/>
    </w:rPr>
  </w:style>
  <w:style w:type="character" w:styleId="UnresolvedMention">
    <w:name w:val="Unresolved Mention"/>
    <w:basedOn w:val="DefaultParagraphFont"/>
    <w:uiPriority w:val="99"/>
    <w:semiHidden/>
    <w:unhideWhenUsed/>
    <w:rsid w:val="005F2A2F"/>
    <w:rPr>
      <w:color w:val="605E5C"/>
      <w:shd w:val="clear" w:color="auto" w:fill="E1DFDD"/>
    </w:rPr>
  </w:style>
  <w:style w:type="character" w:styleId="FootnoteReference">
    <w:name w:val="footnote reference"/>
    <w:basedOn w:val="DefaultParagraphFont"/>
    <w:uiPriority w:val="99"/>
    <w:semiHidden/>
    <w:unhideWhenUsed/>
    <w:rsid w:val="006A4341"/>
    <w:rPr>
      <w:vertAlign w:val="superscript"/>
    </w:rPr>
  </w:style>
  <w:style w:type="table" w:styleId="TableGrid">
    <w:name w:val="Table Grid"/>
    <w:basedOn w:val="TableNormal"/>
    <w:uiPriority w:val="39"/>
    <w:rsid w:val="006A4341"/>
    <w:rPr>
      <w:rFonts w:ascii="Cambria" w:eastAsia="Cambria" w:hAnsi="Cambria"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F16295"/>
    <w:rPr>
      <w:color w:val="954F72" w:themeColor="followedHyperlink"/>
      <w:u w:val="single"/>
    </w:rPr>
  </w:style>
  <w:style w:type="paragraph" w:styleId="EndnoteText">
    <w:name w:val="endnote text"/>
    <w:basedOn w:val="Normal"/>
    <w:link w:val="EndnoteTextChar"/>
    <w:uiPriority w:val="99"/>
    <w:semiHidden/>
    <w:unhideWhenUsed/>
    <w:rsid w:val="000877A5"/>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0877A5"/>
    <w:rPr>
      <w:sz w:val="20"/>
      <w:szCs w:val="20"/>
    </w:rPr>
  </w:style>
  <w:style w:type="character" w:styleId="EndnoteReference">
    <w:name w:val="endnote reference"/>
    <w:basedOn w:val="DefaultParagraphFont"/>
    <w:uiPriority w:val="99"/>
    <w:semiHidden/>
    <w:unhideWhenUsed/>
    <w:rsid w:val="000877A5"/>
    <w:rPr>
      <w:vertAlign w:val="superscript"/>
    </w:rPr>
  </w:style>
  <w:style w:type="paragraph" w:styleId="NormalWeb">
    <w:name w:val="Normal (Web)"/>
    <w:basedOn w:val="Normal"/>
    <w:uiPriority w:val="99"/>
    <w:semiHidden/>
    <w:unhideWhenUsed/>
    <w:rsid w:val="00645579"/>
    <w:rPr>
      <w:rFonts w:eastAsiaTheme="minorHAnsi"/>
    </w:rPr>
  </w:style>
  <w:style w:type="paragraph" w:styleId="FootnoteText">
    <w:name w:val="footnote text"/>
    <w:basedOn w:val="Normal"/>
    <w:link w:val="FootnoteTextChar"/>
    <w:uiPriority w:val="99"/>
    <w:semiHidden/>
    <w:unhideWhenUsed/>
    <w:rsid w:val="001F37E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F37E4"/>
    <w:rPr>
      <w:sz w:val="20"/>
      <w:szCs w:val="20"/>
    </w:rPr>
  </w:style>
  <w:style w:type="character" w:customStyle="1" w:styleId="qv3wpe">
    <w:name w:val="qv3wpe"/>
    <w:basedOn w:val="DefaultParagraphFont"/>
    <w:rsid w:val="006B7F7E"/>
  </w:style>
  <w:style w:type="character" w:customStyle="1" w:styleId="apple-converted-space">
    <w:name w:val="apple-converted-space"/>
    <w:basedOn w:val="DefaultParagraphFont"/>
    <w:rsid w:val="001F223C"/>
  </w:style>
  <w:style w:type="character" w:customStyle="1" w:styleId="Heading1Char">
    <w:name w:val="Heading 1 Char"/>
    <w:basedOn w:val="DefaultParagraphFont"/>
    <w:link w:val="Heading1"/>
    <w:uiPriority w:val="9"/>
    <w:rsid w:val="009436A7"/>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9436A7"/>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9B7D19"/>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022">
      <w:bodyDiv w:val="1"/>
      <w:marLeft w:val="0"/>
      <w:marRight w:val="0"/>
      <w:marTop w:val="0"/>
      <w:marBottom w:val="0"/>
      <w:divBdr>
        <w:top w:val="none" w:sz="0" w:space="0" w:color="auto"/>
        <w:left w:val="none" w:sz="0" w:space="0" w:color="auto"/>
        <w:bottom w:val="none" w:sz="0" w:space="0" w:color="auto"/>
        <w:right w:val="none" w:sz="0" w:space="0" w:color="auto"/>
      </w:divBdr>
    </w:div>
    <w:div w:id="13310616">
      <w:bodyDiv w:val="1"/>
      <w:marLeft w:val="0"/>
      <w:marRight w:val="0"/>
      <w:marTop w:val="0"/>
      <w:marBottom w:val="0"/>
      <w:divBdr>
        <w:top w:val="none" w:sz="0" w:space="0" w:color="auto"/>
        <w:left w:val="none" w:sz="0" w:space="0" w:color="auto"/>
        <w:bottom w:val="none" w:sz="0" w:space="0" w:color="auto"/>
        <w:right w:val="none" w:sz="0" w:space="0" w:color="auto"/>
      </w:divBdr>
    </w:div>
    <w:div w:id="16002606">
      <w:bodyDiv w:val="1"/>
      <w:marLeft w:val="0"/>
      <w:marRight w:val="0"/>
      <w:marTop w:val="0"/>
      <w:marBottom w:val="0"/>
      <w:divBdr>
        <w:top w:val="none" w:sz="0" w:space="0" w:color="auto"/>
        <w:left w:val="none" w:sz="0" w:space="0" w:color="auto"/>
        <w:bottom w:val="none" w:sz="0" w:space="0" w:color="auto"/>
        <w:right w:val="none" w:sz="0" w:space="0" w:color="auto"/>
      </w:divBdr>
    </w:div>
    <w:div w:id="16663955">
      <w:bodyDiv w:val="1"/>
      <w:marLeft w:val="0"/>
      <w:marRight w:val="0"/>
      <w:marTop w:val="0"/>
      <w:marBottom w:val="0"/>
      <w:divBdr>
        <w:top w:val="none" w:sz="0" w:space="0" w:color="auto"/>
        <w:left w:val="none" w:sz="0" w:space="0" w:color="auto"/>
        <w:bottom w:val="none" w:sz="0" w:space="0" w:color="auto"/>
        <w:right w:val="none" w:sz="0" w:space="0" w:color="auto"/>
      </w:divBdr>
    </w:div>
    <w:div w:id="45108640">
      <w:bodyDiv w:val="1"/>
      <w:marLeft w:val="0"/>
      <w:marRight w:val="0"/>
      <w:marTop w:val="0"/>
      <w:marBottom w:val="0"/>
      <w:divBdr>
        <w:top w:val="none" w:sz="0" w:space="0" w:color="auto"/>
        <w:left w:val="none" w:sz="0" w:space="0" w:color="auto"/>
        <w:bottom w:val="none" w:sz="0" w:space="0" w:color="auto"/>
        <w:right w:val="none" w:sz="0" w:space="0" w:color="auto"/>
      </w:divBdr>
    </w:div>
    <w:div w:id="83694332">
      <w:bodyDiv w:val="1"/>
      <w:marLeft w:val="0"/>
      <w:marRight w:val="0"/>
      <w:marTop w:val="0"/>
      <w:marBottom w:val="0"/>
      <w:divBdr>
        <w:top w:val="none" w:sz="0" w:space="0" w:color="auto"/>
        <w:left w:val="none" w:sz="0" w:space="0" w:color="auto"/>
        <w:bottom w:val="none" w:sz="0" w:space="0" w:color="auto"/>
        <w:right w:val="none" w:sz="0" w:space="0" w:color="auto"/>
      </w:divBdr>
    </w:div>
    <w:div w:id="99952333">
      <w:bodyDiv w:val="1"/>
      <w:marLeft w:val="0"/>
      <w:marRight w:val="0"/>
      <w:marTop w:val="0"/>
      <w:marBottom w:val="0"/>
      <w:divBdr>
        <w:top w:val="none" w:sz="0" w:space="0" w:color="auto"/>
        <w:left w:val="none" w:sz="0" w:space="0" w:color="auto"/>
        <w:bottom w:val="none" w:sz="0" w:space="0" w:color="auto"/>
        <w:right w:val="none" w:sz="0" w:space="0" w:color="auto"/>
      </w:divBdr>
    </w:div>
    <w:div w:id="99952887">
      <w:bodyDiv w:val="1"/>
      <w:marLeft w:val="0"/>
      <w:marRight w:val="0"/>
      <w:marTop w:val="0"/>
      <w:marBottom w:val="0"/>
      <w:divBdr>
        <w:top w:val="none" w:sz="0" w:space="0" w:color="auto"/>
        <w:left w:val="none" w:sz="0" w:space="0" w:color="auto"/>
        <w:bottom w:val="none" w:sz="0" w:space="0" w:color="auto"/>
        <w:right w:val="none" w:sz="0" w:space="0" w:color="auto"/>
      </w:divBdr>
    </w:div>
    <w:div w:id="99961594">
      <w:bodyDiv w:val="1"/>
      <w:marLeft w:val="0"/>
      <w:marRight w:val="0"/>
      <w:marTop w:val="0"/>
      <w:marBottom w:val="0"/>
      <w:divBdr>
        <w:top w:val="none" w:sz="0" w:space="0" w:color="auto"/>
        <w:left w:val="none" w:sz="0" w:space="0" w:color="auto"/>
        <w:bottom w:val="none" w:sz="0" w:space="0" w:color="auto"/>
        <w:right w:val="none" w:sz="0" w:space="0" w:color="auto"/>
      </w:divBdr>
    </w:div>
    <w:div w:id="103615307">
      <w:bodyDiv w:val="1"/>
      <w:marLeft w:val="0"/>
      <w:marRight w:val="0"/>
      <w:marTop w:val="0"/>
      <w:marBottom w:val="0"/>
      <w:divBdr>
        <w:top w:val="none" w:sz="0" w:space="0" w:color="auto"/>
        <w:left w:val="none" w:sz="0" w:space="0" w:color="auto"/>
        <w:bottom w:val="none" w:sz="0" w:space="0" w:color="auto"/>
        <w:right w:val="none" w:sz="0" w:space="0" w:color="auto"/>
      </w:divBdr>
    </w:div>
    <w:div w:id="117455017">
      <w:bodyDiv w:val="1"/>
      <w:marLeft w:val="0"/>
      <w:marRight w:val="0"/>
      <w:marTop w:val="0"/>
      <w:marBottom w:val="0"/>
      <w:divBdr>
        <w:top w:val="none" w:sz="0" w:space="0" w:color="auto"/>
        <w:left w:val="none" w:sz="0" w:space="0" w:color="auto"/>
        <w:bottom w:val="none" w:sz="0" w:space="0" w:color="auto"/>
        <w:right w:val="none" w:sz="0" w:space="0" w:color="auto"/>
      </w:divBdr>
    </w:div>
    <w:div w:id="123695207">
      <w:bodyDiv w:val="1"/>
      <w:marLeft w:val="0"/>
      <w:marRight w:val="0"/>
      <w:marTop w:val="0"/>
      <w:marBottom w:val="0"/>
      <w:divBdr>
        <w:top w:val="none" w:sz="0" w:space="0" w:color="auto"/>
        <w:left w:val="none" w:sz="0" w:space="0" w:color="auto"/>
        <w:bottom w:val="none" w:sz="0" w:space="0" w:color="auto"/>
        <w:right w:val="none" w:sz="0" w:space="0" w:color="auto"/>
      </w:divBdr>
    </w:div>
    <w:div w:id="157892259">
      <w:bodyDiv w:val="1"/>
      <w:marLeft w:val="0"/>
      <w:marRight w:val="0"/>
      <w:marTop w:val="0"/>
      <w:marBottom w:val="0"/>
      <w:divBdr>
        <w:top w:val="none" w:sz="0" w:space="0" w:color="auto"/>
        <w:left w:val="none" w:sz="0" w:space="0" w:color="auto"/>
        <w:bottom w:val="none" w:sz="0" w:space="0" w:color="auto"/>
        <w:right w:val="none" w:sz="0" w:space="0" w:color="auto"/>
      </w:divBdr>
    </w:div>
    <w:div w:id="166599227">
      <w:bodyDiv w:val="1"/>
      <w:marLeft w:val="0"/>
      <w:marRight w:val="0"/>
      <w:marTop w:val="0"/>
      <w:marBottom w:val="0"/>
      <w:divBdr>
        <w:top w:val="none" w:sz="0" w:space="0" w:color="auto"/>
        <w:left w:val="none" w:sz="0" w:space="0" w:color="auto"/>
        <w:bottom w:val="none" w:sz="0" w:space="0" w:color="auto"/>
        <w:right w:val="none" w:sz="0" w:space="0" w:color="auto"/>
      </w:divBdr>
    </w:div>
    <w:div w:id="201555340">
      <w:bodyDiv w:val="1"/>
      <w:marLeft w:val="0"/>
      <w:marRight w:val="0"/>
      <w:marTop w:val="0"/>
      <w:marBottom w:val="0"/>
      <w:divBdr>
        <w:top w:val="none" w:sz="0" w:space="0" w:color="auto"/>
        <w:left w:val="none" w:sz="0" w:space="0" w:color="auto"/>
        <w:bottom w:val="none" w:sz="0" w:space="0" w:color="auto"/>
        <w:right w:val="none" w:sz="0" w:space="0" w:color="auto"/>
      </w:divBdr>
      <w:divsChild>
        <w:div w:id="175002930">
          <w:marLeft w:val="0"/>
          <w:marRight w:val="0"/>
          <w:marTop w:val="0"/>
          <w:marBottom w:val="0"/>
          <w:divBdr>
            <w:top w:val="none" w:sz="0" w:space="0" w:color="auto"/>
            <w:left w:val="none" w:sz="0" w:space="0" w:color="auto"/>
            <w:bottom w:val="none" w:sz="0" w:space="0" w:color="auto"/>
            <w:right w:val="none" w:sz="0" w:space="0" w:color="auto"/>
          </w:divBdr>
          <w:divsChild>
            <w:div w:id="1406298376">
              <w:marLeft w:val="0"/>
              <w:marRight w:val="0"/>
              <w:marTop w:val="0"/>
              <w:marBottom w:val="0"/>
              <w:divBdr>
                <w:top w:val="none" w:sz="0" w:space="0" w:color="auto"/>
                <w:left w:val="none" w:sz="0" w:space="0" w:color="auto"/>
                <w:bottom w:val="none" w:sz="0" w:space="0" w:color="auto"/>
                <w:right w:val="none" w:sz="0" w:space="0" w:color="auto"/>
              </w:divBdr>
              <w:divsChild>
                <w:div w:id="21016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72123">
      <w:bodyDiv w:val="1"/>
      <w:marLeft w:val="0"/>
      <w:marRight w:val="0"/>
      <w:marTop w:val="0"/>
      <w:marBottom w:val="0"/>
      <w:divBdr>
        <w:top w:val="none" w:sz="0" w:space="0" w:color="auto"/>
        <w:left w:val="none" w:sz="0" w:space="0" w:color="auto"/>
        <w:bottom w:val="none" w:sz="0" w:space="0" w:color="auto"/>
        <w:right w:val="none" w:sz="0" w:space="0" w:color="auto"/>
      </w:divBdr>
    </w:div>
    <w:div w:id="258804753">
      <w:bodyDiv w:val="1"/>
      <w:marLeft w:val="0"/>
      <w:marRight w:val="0"/>
      <w:marTop w:val="0"/>
      <w:marBottom w:val="0"/>
      <w:divBdr>
        <w:top w:val="none" w:sz="0" w:space="0" w:color="auto"/>
        <w:left w:val="none" w:sz="0" w:space="0" w:color="auto"/>
        <w:bottom w:val="none" w:sz="0" w:space="0" w:color="auto"/>
        <w:right w:val="none" w:sz="0" w:space="0" w:color="auto"/>
      </w:divBdr>
    </w:div>
    <w:div w:id="260187624">
      <w:bodyDiv w:val="1"/>
      <w:marLeft w:val="0"/>
      <w:marRight w:val="0"/>
      <w:marTop w:val="0"/>
      <w:marBottom w:val="0"/>
      <w:divBdr>
        <w:top w:val="none" w:sz="0" w:space="0" w:color="auto"/>
        <w:left w:val="none" w:sz="0" w:space="0" w:color="auto"/>
        <w:bottom w:val="none" w:sz="0" w:space="0" w:color="auto"/>
        <w:right w:val="none" w:sz="0" w:space="0" w:color="auto"/>
      </w:divBdr>
    </w:div>
    <w:div w:id="293101446">
      <w:bodyDiv w:val="1"/>
      <w:marLeft w:val="0"/>
      <w:marRight w:val="0"/>
      <w:marTop w:val="0"/>
      <w:marBottom w:val="0"/>
      <w:divBdr>
        <w:top w:val="none" w:sz="0" w:space="0" w:color="auto"/>
        <w:left w:val="none" w:sz="0" w:space="0" w:color="auto"/>
        <w:bottom w:val="none" w:sz="0" w:space="0" w:color="auto"/>
        <w:right w:val="none" w:sz="0" w:space="0" w:color="auto"/>
      </w:divBdr>
    </w:div>
    <w:div w:id="315106648">
      <w:bodyDiv w:val="1"/>
      <w:marLeft w:val="0"/>
      <w:marRight w:val="0"/>
      <w:marTop w:val="0"/>
      <w:marBottom w:val="0"/>
      <w:divBdr>
        <w:top w:val="none" w:sz="0" w:space="0" w:color="auto"/>
        <w:left w:val="none" w:sz="0" w:space="0" w:color="auto"/>
        <w:bottom w:val="none" w:sz="0" w:space="0" w:color="auto"/>
        <w:right w:val="none" w:sz="0" w:space="0" w:color="auto"/>
      </w:divBdr>
    </w:div>
    <w:div w:id="325323067">
      <w:bodyDiv w:val="1"/>
      <w:marLeft w:val="0"/>
      <w:marRight w:val="0"/>
      <w:marTop w:val="0"/>
      <w:marBottom w:val="0"/>
      <w:divBdr>
        <w:top w:val="none" w:sz="0" w:space="0" w:color="auto"/>
        <w:left w:val="none" w:sz="0" w:space="0" w:color="auto"/>
        <w:bottom w:val="none" w:sz="0" w:space="0" w:color="auto"/>
        <w:right w:val="none" w:sz="0" w:space="0" w:color="auto"/>
      </w:divBdr>
    </w:div>
    <w:div w:id="329915194">
      <w:bodyDiv w:val="1"/>
      <w:marLeft w:val="0"/>
      <w:marRight w:val="0"/>
      <w:marTop w:val="0"/>
      <w:marBottom w:val="0"/>
      <w:divBdr>
        <w:top w:val="none" w:sz="0" w:space="0" w:color="auto"/>
        <w:left w:val="none" w:sz="0" w:space="0" w:color="auto"/>
        <w:bottom w:val="none" w:sz="0" w:space="0" w:color="auto"/>
        <w:right w:val="none" w:sz="0" w:space="0" w:color="auto"/>
      </w:divBdr>
    </w:div>
    <w:div w:id="348993943">
      <w:bodyDiv w:val="1"/>
      <w:marLeft w:val="0"/>
      <w:marRight w:val="0"/>
      <w:marTop w:val="0"/>
      <w:marBottom w:val="0"/>
      <w:divBdr>
        <w:top w:val="none" w:sz="0" w:space="0" w:color="auto"/>
        <w:left w:val="none" w:sz="0" w:space="0" w:color="auto"/>
        <w:bottom w:val="none" w:sz="0" w:space="0" w:color="auto"/>
        <w:right w:val="none" w:sz="0" w:space="0" w:color="auto"/>
      </w:divBdr>
    </w:div>
    <w:div w:id="349067937">
      <w:bodyDiv w:val="1"/>
      <w:marLeft w:val="0"/>
      <w:marRight w:val="0"/>
      <w:marTop w:val="0"/>
      <w:marBottom w:val="0"/>
      <w:divBdr>
        <w:top w:val="none" w:sz="0" w:space="0" w:color="auto"/>
        <w:left w:val="none" w:sz="0" w:space="0" w:color="auto"/>
        <w:bottom w:val="none" w:sz="0" w:space="0" w:color="auto"/>
        <w:right w:val="none" w:sz="0" w:space="0" w:color="auto"/>
      </w:divBdr>
      <w:divsChild>
        <w:div w:id="425806757">
          <w:marLeft w:val="0"/>
          <w:marRight w:val="0"/>
          <w:marTop w:val="0"/>
          <w:marBottom w:val="0"/>
          <w:divBdr>
            <w:top w:val="none" w:sz="0" w:space="0" w:color="auto"/>
            <w:left w:val="none" w:sz="0" w:space="0" w:color="auto"/>
            <w:bottom w:val="none" w:sz="0" w:space="0" w:color="auto"/>
            <w:right w:val="none" w:sz="0" w:space="0" w:color="auto"/>
          </w:divBdr>
          <w:divsChild>
            <w:div w:id="781798773">
              <w:marLeft w:val="0"/>
              <w:marRight w:val="0"/>
              <w:marTop w:val="0"/>
              <w:marBottom w:val="0"/>
              <w:divBdr>
                <w:top w:val="none" w:sz="0" w:space="0" w:color="auto"/>
                <w:left w:val="none" w:sz="0" w:space="0" w:color="auto"/>
                <w:bottom w:val="none" w:sz="0" w:space="0" w:color="auto"/>
                <w:right w:val="none" w:sz="0" w:space="0" w:color="auto"/>
              </w:divBdr>
              <w:divsChild>
                <w:div w:id="1525093725">
                  <w:marLeft w:val="0"/>
                  <w:marRight w:val="0"/>
                  <w:marTop w:val="0"/>
                  <w:marBottom w:val="0"/>
                  <w:divBdr>
                    <w:top w:val="none" w:sz="0" w:space="0" w:color="auto"/>
                    <w:left w:val="none" w:sz="0" w:space="0" w:color="auto"/>
                    <w:bottom w:val="none" w:sz="0" w:space="0" w:color="auto"/>
                    <w:right w:val="none" w:sz="0" w:space="0" w:color="auto"/>
                  </w:divBdr>
                  <w:divsChild>
                    <w:div w:id="12468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01903">
      <w:bodyDiv w:val="1"/>
      <w:marLeft w:val="0"/>
      <w:marRight w:val="0"/>
      <w:marTop w:val="0"/>
      <w:marBottom w:val="0"/>
      <w:divBdr>
        <w:top w:val="none" w:sz="0" w:space="0" w:color="auto"/>
        <w:left w:val="none" w:sz="0" w:space="0" w:color="auto"/>
        <w:bottom w:val="none" w:sz="0" w:space="0" w:color="auto"/>
        <w:right w:val="none" w:sz="0" w:space="0" w:color="auto"/>
      </w:divBdr>
    </w:div>
    <w:div w:id="418137778">
      <w:bodyDiv w:val="1"/>
      <w:marLeft w:val="0"/>
      <w:marRight w:val="0"/>
      <w:marTop w:val="0"/>
      <w:marBottom w:val="0"/>
      <w:divBdr>
        <w:top w:val="none" w:sz="0" w:space="0" w:color="auto"/>
        <w:left w:val="none" w:sz="0" w:space="0" w:color="auto"/>
        <w:bottom w:val="none" w:sz="0" w:space="0" w:color="auto"/>
        <w:right w:val="none" w:sz="0" w:space="0" w:color="auto"/>
      </w:divBdr>
    </w:div>
    <w:div w:id="422454105">
      <w:bodyDiv w:val="1"/>
      <w:marLeft w:val="0"/>
      <w:marRight w:val="0"/>
      <w:marTop w:val="0"/>
      <w:marBottom w:val="0"/>
      <w:divBdr>
        <w:top w:val="none" w:sz="0" w:space="0" w:color="auto"/>
        <w:left w:val="none" w:sz="0" w:space="0" w:color="auto"/>
        <w:bottom w:val="none" w:sz="0" w:space="0" w:color="auto"/>
        <w:right w:val="none" w:sz="0" w:space="0" w:color="auto"/>
      </w:divBdr>
    </w:div>
    <w:div w:id="424156634">
      <w:bodyDiv w:val="1"/>
      <w:marLeft w:val="0"/>
      <w:marRight w:val="0"/>
      <w:marTop w:val="0"/>
      <w:marBottom w:val="0"/>
      <w:divBdr>
        <w:top w:val="none" w:sz="0" w:space="0" w:color="auto"/>
        <w:left w:val="none" w:sz="0" w:space="0" w:color="auto"/>
        <w:bottom w:val="none" w:sz="0" w:space="0" w:color="auto"/>
        <w:right w:val="none" w:sz="0" w:space="0" w:color="auto"/>
      </w:divBdr>
    </w:div>
    <w:div w:id="427310031">
      <w:bodyDiv w:val="1"/>
      <w:marLeft w:val="0"/>
      <w:marRight w:val="0"/>
      <w:marTop w:val="0"/>
      <w:marBottom w:val="0"/>
      <w:divBdr>
        <w:top w:val="none" w:sz="0" w:space="0" w:color="auto"/>
        <w:left w:val="none" w:sz="0" w:space="0" w:color="auto"/>
        <w:bottom w:val="none" w:sz="0" w:space="0" w:color="auto"/>
        <w:right w:val="none" w:sz="0" w:space="0" w:color="auto"/>
      </w:divBdr>
    </w:div>
    <w:div w:id="442652534">
      <w:bodyDiv w:val="1"/>
      <w:marLeft w:val="0"/>
      <w:marRight w:val="0"/>
      <w:marTop w:val="0"/>
      <w:marBottom w:val="0"/>
      <w:divBdr>
        <w:top w:val="none" w:sz="0" w:space="0" w:color="auto"/>
        <w:left w:val="none" w:sz="0" w:space="0" w:color="auto"/>
        <w:bottom w:val="none" w:sz="0" w:space="0" w:color="auto"/>
        <w:right w:val="none" w:sz="0" w:space="0" w:color="auto"/>
      </w:divBdr>
    </w:div>
    <w:div w:id="445736349">
      <w:bodyDiv w:val="1"/>
      <w:marLeft w:val="0"/>
      <w:marRight w:val="0"/>
      <w:marTop w:val="0"/>
      <w:marBottom w:val="0"/>
      <w:divBdr>
        <w:top w:val="none" w:sz="0" w:space="0" w:color="auto"/>
        <w:left w:val="none" w:sz="0" w:space="0" w:color="auto"/>
        <w:bottom w:val="none" w:sz="0" w:space="0" w:color="auto"/>
        <w:right w:val="none" w:sz="0" w:space="0" w:color="auto"/>
      </w:divBdr>
    </w:div>
    <w:div w:id="452288269">
      <w:bodyDiv w:val="1"/>
      <w:marLeft w:val="0"/>
      <w:marRight w:val="0"/>
      <w:marTop w:val="0"/>
      <w:marBottom w:val="0"/>
      <w:divBdr>
        <w:top w:val="none" w:sz="0" w:space="0" w:color="auto"/>
        <w:left w:val="none" w:sz="0" w:space="0" w:color="auto"/>
        <w:bottom w:val="none" w:sz="0" w:space="0" w:color="auto"/>
        <w:right w:val="none" w:sz="0" w:space="0" w:color="auto"/>
      </w:divBdr>
    </w:div>
    <w:div w:id="461920862">
      <w:bodyDiv w:val="1"/>
      <w:marLeft w:val="0"/>
      <w:marRight w:val="0"/>
      <w:marTop w:val="0"/>
      <w:marBottom w:val="0"/>
      <w:divBdr>
        <w:top w:val="none" w:sz="0" w:space="0" w:color="auto"/>
        <w:left w:val="none" w:sz="0" w:space="0" w:color="auto"/>
        <w:bottom w:val="none" w:sz="0" w:space="0" w:color="auto"/>
        <w:right w:val="none" w:sz="0" w:space="0" w:color="auto"/>
      </w:divBdr>
    </w:div>
    <w:div w:id="501898201">
      <w:bodyDiv w:val="1"/>
      <w:marLeft w:val="0"/>
      <w:marRight w:val="0"/>
      <w:marTop w:val="0"/>
      <w:marBottom w:val="0"/>
      <w:divBdr>
        <w:top w:val="none" w:sz="0" w:space="0" w:color="auto"/>
        <w:left w:val="none" w:sz="0" w:space="0" w:color="auto"/>
        <w:bottom w:val="none" w:sz="0" w:space="0" w:color="auto"/>
        <w:right w:val="none" w:sz="0" w:space="0" w:color="auto"/>
      </w:divBdr>
    </w:div>
    <w:div w:id="503937563">
      <w:bodyDiv w:val="1"/>
      <w:marLeft w:val="0"/>
      <w:marRight w:val="0"/>
      <w:marTop w:val="0"/>
      <w:marBottom w:val="0"/>
      <w:divBdr>
        <w:top w:val="none" w:sz="0" w:space="0" w:color="auto"/>
        <w:left w:val="none" w:sz="0" w:space="0" w:color="auto"/>
        <w:bottom w:val="none" w:sz="0" w:space="0" w:color="auto"/>
        <w:right w:val="none" w:sz="0" w:space="0" w:color="auto"/>
      </w:divBdr>
    </w:div>
    <w:div w:id="534998065">
      <w:bodyDiv w:val="1"/>
      <w:marLeft w:val="0"/>
      <w:marRight w:val="0"/>
      <w:marTop w:val="0"/>
      <w:marBottom w:val="0"/>
      <w:divBdr>
        <w:top w:val="none" w:sz="0" w:space="0" w:color="auto"/>
        <w:left w:val="none" w:sz="0" w:space="0" w:color="auto"/>
        <w:bottom w:val="none" w:sz="0" w:space="0" w:color="auto"/>
        <w:right w:val="none" w:sz="0" w:space="0" w:color="auto"/>
      </w:divBdr>
    </w:div>
    <w:div w:id="548155621">
      <w:bodyDiv w:val="1"/>
      <w:marLeft w:val="0"/>
      <w:marRight w:val="0"/>
      <w:marTop w:val="0"/>
      <w:marBottom w:val="0"/>
      <w:divBdr>
        <w:top w:val="none" w:sz="0" w:space="0" w:color="auto"/>
        <w:left w:val="none" w:sz="0" w:space="0" w:color="auto"/>
        <w:bottom w:val="none" w:sz="0" w:space="0" w:color="auto"/>
        <w:right w:val="none" w:sz="0" w:space="0" w:color="auto"/>
      </w:divBdr>
    </w:div>
    <w:div w:id="584074595">
      <w:bodyDiv w:val="1"/>
      <w:marLeft w:val="0"/>
      <w:marRight w:val="0"/>
      <w:marTop w:val="0"/>
      <w:marBottom w:val="0"/>
      <w:divBdr>
        <w:top w:val="none" w:sz="0" w:space="0" w:color="auto"/>
        <w:left w:val="none" w:sz="0" w:space="0" w:color="auto"/>
        <w:bottom w:val="none" w:sz="0" w:space="0" w:color="auto"/>
        <w:right w:val="none" w:sz="0" w:space="0" w:color="auto"/>
      </w:divBdr>
    </w:div>
    <w:div w:id="589588222">
      <w:bodyDiv w:val="1"/>
      <w:marLeft w:val="0"/>
      <w:marRight w:val="0"/>
      <w:marTop w:val="0"/>
      <w:marBottom w:val="0"/>
      <w:divBdr>
        <w:top w:val="none" w:sz="0" w:space="0" w:color="auto"/>
        <w:left w:val="none" w:sz="0" w:space="0" w:color="auto"/>
        <w:bottom w:val="none" w:sz="0" w:space="0" w:color="auto"/>
        <w:right w:val="none" w:sz="0" w:space="0" w:color="auto"/>
      </w:divBdr>
    </w:div>
    <w:div w:id="623272923">
      <w:bodyDiv w:val="1"/>
      <w:marLeft w:val="0"/>
      <w:marRight w:val="0"/>
      <w:marTop w:val="0"/>
      <w:marBottom w:val="0"/>
      <w:divBdr>
        <w:top w:val="none" w:sz="0" w:space="0" w:color="auto"/>
        <w:left w:val="none" w:sz="0" w:space="0" w:color="auto"/>
        <w:bottom w:val="none" w:sz="0" w:space="0" w:color="auto"/>
        <w:right w:val="none" w:sz="0" w:space="0" w:color="auto"/>
      </w:divBdr>
      <w:divsChild>
        <w:div w:id="970475633">
          <w:marLeft w:val="0"/>
          <w:marRight w:val="0"/>
          <w:marTop w:val="0"/>
          <w:marBottom w:val="0"/>
          <w:divBdr>
            <w:top w:val="none" w:sz="0" w:space="0" w:color="auto"/>
            <w:left w:val="none" w:sz="0" w:space="0" w:color="auto"/>
            <w:bottom w:val="none" w:sz="0" w:space="0" w:color="auto"/>
            <w:right w:val="none" w:sz="0" w:space="0" w:color="auto"/>
          </w:divBdr>
          <w:divsChild>
            <w:div w:id="980814153">
              <w:marLeft w:val="0"/>
              <w:marRight w:val="0"/>
              <w:marTop w:val="0"/>
              <w:marBottom w:val="0"/>
              <w:divBdr>
                <w:top w:val="none" w:sz="0" w:space="0" w:color="auto"/>
                <w:left w:val="none" w:sz="0" w:space="0" w:color="auto"/>
                <w:bottom w:val="none" w:sz="0" w:space="0" w:color="auto"/>
                <w:right w:val="none" w:sz="0" w:space="0" w:color="auto"/>
              </w:divBdr>
              <w:divsChild>
                <w:div w:id="871309316">
                  <w:marLeft w:val="0"/>
                  <w:marRight w:val="0"/>
                  <w:marTop w:val="0"/>
                  <w:marBottom w:val="0"/>
                  <w:divBdr>
                    <w:top w:val="none" w:sz="0" w:space="0" w:color="auto"/>
                    <w:left w:val="none" w:sz="0" w:space="0" w:color="auto"/>
                    <w:bottom w:val="none" w:sz="0" w:space="0" w:color="auto"/>
                    <w:right w:val="none" w:sz="0" w:space="0" w:color="auto"/>
                  </w:divBdr>
                  <w:divsChild>
                    <w:div w:id="492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84649">
      <w:bodyDiv w:val="1"/>
      <w:marLeft w:val="0"/>
      <w:marRight w:val="0"/>
      <w:marTop w:val="0"/>
      <w:marBottom w:val="0"/>
      <w:divBdr>
        <w:top w:val="none" w:sz="0" w:space="0" w:color="auto"/>
        <w:left w:val="none" w:sz="0" w:space="0" w:color="auto"/>
        <w:bottom w:val="none" w:sz="0" w:space="0" w:color="auto"/>
        <w:right w:val="none" w:sz="0" w:space="0" w:color="auto"/>
      </w:divBdr>
    </w:div>
    <w:div w:id="644044330">
      <w:bodyDiv w:val="1"/>
      <w:marLeft w:val="0"/>
      <w:marRight w:val="0"/>
      <w:marTop w:val="0"/>
      <w:marBottom w:val="0"/>
      <w:divBdr>
        <w:top w:val="none" w:sz="0" w:space="0" w:color="auto"/>
        <w:left w:val="none" w:sz="0" w:space="0" w:color="auto"/>
        <w:bottom w:val="none" w:sz="0" w:space="0" w:color="auto"/>
        <w:right w:val="none" w:sz="0" w:space="0" w:color="auto"/>
      </w:divBdr>
    </w:div>
    <w:div w:id="664016111">
      <w:bodyDiv w:val="1"/>
      <w:marLeft w:val="0"/>
      <w:marRight w:val="0"/>
      <w:marTop w:val="0"/>
      <w:marBottom w:val="0"/>
      <w:divBdr>
        <w:top w:val="none" w:sz="0" w:space="0" w:color="auto"/>
        <w:left w:val="none" w:sz="0" w:space="0" w:color="auto"/>
        <w:bottom w:val="none" w:sz="0" w:space="0" w:color="auto"/>
        <w:right w:val="none" w:sz="0" w:space="0" w:color="auto"/>
      </w:divBdr>
    </w:div>
    <w:div w:id="673611656">
      <w:bodyDiv w:val="1"/>
      <w:marLeft w:val="0"/>
      <w:marRight w:val="0"/>
      <w:marTop w:val="0"/>
      <w:marBottom w:val="0"/>
      <w:divBdr>
        <w:top w:val="none" w:sz="0" w:space="0" w:color="auto"/>
        <w:left w:val="none" w:sz="0" w:space="0" w:color="auto"/>
        <w:bottom w:val="none" w:sz="0" w:space="0" w:color="auto"/>
        <w:right w:val="none" w:sz="0" w:space="0" w:color="auto"/>
      </w:divBdr>
    </w:div>
    <w:div w:id="701512692">
      <w:bodyDiv w:val="1"/>
      <w:marLeft w:val="0"/>
      <w:marRight w:val="0"/>
      <w:marTop w:val="0"/>
      <w:marBottom w:val="0"/>
      <w:divBdr>
        <w:top w:val="none" w:sz="0" w:space="0" w:color="auto"/>
        <w:left w:val="none" w:sz="0" w:space="0" w:color="auto"/>
        <w:bottom w:val="none" w:sz="0" w:space="0" w:color="auto"/>
        <w:right w:val="none" w:sz="0" w:space="0" w:color="auto"/>
      </w:divBdr>
    </w:div>
    <w:div w:id="711150179">
      <w:bodyDiv w:val="1"/>
      <w:marLeft w:val="0"/>
      <w:marRight w:val="0"/>
      <w:marTop w:val="0"/>
      <w:marBottom w:val="0"/>
      <w:divBdr>
        <w:top w:val="none" w:sz="0" w:space="0" w:color="auto"/>
        <w:left w:val="none" w:sz="0" w:space="0" w:color="auto"/>
        <w:bottom w:val="none" w:sz="0" w:space="0" w:color="auto"/>
        <w:right w:val="none" w:sz="0" w:space="0" w:color="auto"/>
      </w:divBdr>
    </w:div>
    <w:div w:id="739906074">
      <w:bodyDiv w:val="1"/>
      <w:marLeft w:val="0"/>
      <w:marRight w:val="0"/>
      <w:marTop w:val="0"/>
      <w:marBottom w:val="0"/>
      <w:divBdr>
        <w:top w:val="none" w:sz="0" w:space="0" w:color="auto"/>
        <w:left w:val="none" w:sz="0" w:space="0" w:color="auto"/>
        <w:bottom w:val="none" w:sz="0" w:space="0" w:color="auto"/>
        <w:right w:val="none" w:sz="0" w:space="0" w:color="auto"/>
      </w:divBdr>
    </w:div>
    <w:div w:id="748578532">
      <w:bodyDiv w:val="1"/>
      <w:marLeft w:val="0"/>
      <w:marRight w:val="0"/>
      <w:marTop w:val="0"/>
      <w:marBottom w:val="0"/>
      <w:divBdr>
        <w:top w:val="none" w:sz="0" w:space="0" w:color="auto"/>
        <w:left w:val="none" w:sz="0" w:space="0" w:color="auto"/>
        <w:bottom w:val="none" w:sz="0" w:space="0" w:color="auto"/>
        <w:right w:val="none" w:sz="0" w:space="0" w:color="auto"/>
      </w:divBdr>
    </w:div>
    <w:div w:id="764884553">
      <w:bodyDiv w:val="1"/>
      <w:marLeft w:val="0"/>
      <w:marRight w:val="0"/>
      <w:marTop w:val="0"/>
      <w:marBottom w:val="0"/>
      <w:divBdr>
        <w:top w:val="none" w:sz="0" w:space="0" w:color="auto"/>
        <w:left w:val="none" w:sz="0" w:space="0" w:color="auto"/>
        <w:bottom w:val="none" w:sz="0" w:space="0" w:color="auto"/>
        <w:right w:val="none" w:sz="0" w:space="0" w:color="auto"/>
      </w:divBdr>
    </w:div>
    <w:div w:id="785731244">
      <w:bodyDiv w:val="1"/>
      <w:marLeft w:val="0"/>
      <w:marRight w:val="0"/>
      <w:marTop w:val="0"/>
      <w:marBottom w:val="0"/>
      <w:divBdr>
        <w:top w:val="none" w:sz="0" w:space="0" w:color="auto"/>
        <w:left w:val="none" w:sz="0" w:space="0" w:color="auto"/>
        <w:bottom w:val="none" w:sz="0" w:space="0" w:color="auto"/>
        <w:right w:val="none" w:sz="0" w:space="0" w:color="auto"/>
      </w:divBdr>
    </w:div>
    <w:div w:id="808321307">
      <w:bodyDiv w:val="1"/>
      <w:marLeft w:val="0"/>
      <w:marRight w:val="0"/>
      <w:marTop w:val="0"/>
      <w:marBottom w:val="0"/>
      <w:divBdr>
        <w:top w:val="none" w:sz="0" w:space="0" w:color="auto"/>
        <w:left w:val="none" w:sz="0" w:space="0" w:color="auto"/>
        <w:bottom w:val="none" w:sz="0" w:space="0" w:color="auto"/>
        <w:right w:val="none" w:sz="0" w:space="0" w:color="auto"/>
      </w:divBdr>
    </w:div>
    <w:div w:id="825047132">
      <w:bodyDiv w:val="1"/>
      <w:marLeft w:val="0"/>
      <w:marRight w:val="0"/>
      <w:marTop w:val="0"/>
      <w:marBottom w:val="0"/>
      <w:divBdr>
        <w:top w:val="none" w:sz="0" w:space="0" w:color="auto"/>
        <w:left w:val="none" w:sz="0" w:space="0" w:color="auto"/>
        <w:bottom w:val="none" w:sz="0" w:space="0" w:color="auto"/>
        <w:right w:val="none" w:sz="0" w:space="0" w:color="auto"/>
      </w:divBdr>
    </w:div>
    <w:div w:id="853034403">
      <w:bodyDiv w:val="1"/>
      <w:marLeft w:val="0"/>
      <w:marRight w:val="0"/>
      <w:marTop w:val="0"/>
      <w:marBottom w:val="0"/>
      <w:divBdr>
        <w:top w:val="none" w:sz="0" w:space="0" w:color="auto"/>
        <w:left w:val="none" w:sz="0" w:space="0" w:color="auto"/>
        <w:bottom w:val="none" w:sz="0" w:space="0" w:color="auto"/>
        <w:right w:val="none" w:sz="0" w:space="0" w:color="auto"/>
      </w:divBdr>
    </w:div>
    <w:div w:id="860243717">
      <w:bodyDiv w:val="1"/>
      <w:marLeft w:val="0"/>
      <w:marRight w:val="0"/>
      <w:marTop w:val="0"/>
      <w:marBottom w:val="0"/>
      <w:divBdr>
        <w:top w:val="none" w:sz="0" w:space="0" w:color="auto"/>
        <w:left w:val="none" w:sz="0" w:space="0" w:color="auto"/>
        <w:bottom w:val="none" w:sz="0" w:space="0" w:color="auto"/>
        <w:right w:val="none" w:sz="0" w:space="0" w:color="auto"/>
      </w:divBdr>
    </w:div>
    <w:div w:id="886183297">
      <w:bodyDiv w:val="1"/>
      <w:marLeft w:val="0"/>
      <w:marRight w:val="0"/>
      <w:marTop w:val="0"/>
      <w:marBottom w:val="0"/>
      <w:divBdr>
        <w:top w:val="none" w:sz="0" w:space="0" w:color="auto"/>
        <w:left w:val="none" w:sz="0" w:space="0" w:color="auto"/>
        <w:bottom w:val="none" w:sz="0" w:space="0" w:color="auto"/>
        <w:right w:val="none" w:sz="0" w:space="0" w:color="auto"/>
      </w:divBdr>
    </w:div>
    <w:div w:id="903684196">
      <w:bodyDiv w:val="1"/>
      <w:marLeft w:val="0"/>
      <w:marRight w:val="0"/>
      <w:marTop w:val="0"/>
      <w:marBottom w:val="0"/>
      <w:divBdr>
        <w:top w:val="none" w:sz="0" w:space="0" w:color="auto"/>
        <w:left w:val="none" w:sz="0" w:space="0" w:color="auto"/>
        <w:bottom w:val="none" w:sz="0" w:space="0" w:color="auto"/>
        <w:right w:val="none" w:sz="0" w:space="0" w:color="auto"/>
      </w:divBdr>
    </w:div>
    <w:div w:id="922763014">
      <w:bodyDiv w:val="1"/>
      <w:marLeft w:val="0"/>
      <w:marRight w:val="0"/>
      <w:marTop w:val="0"/>
      <w:marBottom w:val="0"/>
      <w:divBdr>
        <w:top w:val="none" w:sz="0" w:space="0" w:color="auto"/>
        <w:left w:val="none" w:sz="0" w:space="0" w:color="auto"/>
        <w:bottom w:val="none" w:sz="0" w:space="0" w:color="auto"/>
        <w:right w:val="none" w:sz="0" w:space="0" w:color="auto"/>
      </w:divBdr>
    </w:div>
    <w:div w:id="946352088">
      <w:bodyDiv w:val="1"/>
      <w:marLeft w:val="0"/>
      <w:marRight w:val="0"/>
      <w:marTop w:val="0"/>
      <w:marBottom w:val="0"/>
      <w:divBdr>
        <w:top w:val="none" w:sz="0" w:space="0" w:color="auto"/>
        <w:left w:val="none" w:sz="0" w:space="0" w:color="auto"/>
        <w:bottom w:val="none" w:sz="0" w:space="0" w:color="auto"/>
        <w:right w:val="none" w:sz="0" w:space="0" w:color="auto"/>
      </w:divBdr>
    </w:div>
    <w:div w:id="950862215">
      <w:bodyDiv w:val="1"/>
      <w:marLeft w:val="0"/>
      <w:marRight w:val="0"/>
      <w:marTop w:val="0"/>
      <w:marBottom w:val="0"/>
      <w:divBdr>
        <w:top w:val="none" w:sz="0" w:space="0" w:color="auto"/>
        <w:left w:val="none" w:sz="0" w:space="0" w:color="auto"/>
        <w:bottom w:val="none" w:sz="0" w:space="0" w:color="auto"/>
        <w:right w:val="none" w:sz="0" w:space="0" w:color="auto"/>
      </w:divBdr>
    </w:div>
    <w:div w:id="982196501">
      <w:bodyDiv w:val="1"/>
      <w:marLeft w:val="0"/>
      <w:marRight w:val="0"/>
      <w:marTop w:val="0"/>
      <w:marBottom w:val="0"/>
      <w:divBdr>
        <w:top w:val="none" w:sz="0" w:space="0" w:color="auto"/>
        <w:left w:val="none" w:sz="0" w:space="0" w:color="auto"/>
        <w:bottom w:val="none" w:sz="0" w:space="0" w:color="auto"/>
        <w:right w:val="none" w:sz="0" w:space="0" w:color="auto"/>
      </w:divBdr>
    </w:div>
    <w:div w:id="1027483618">
      <w:bodyDiv w:val="1"/>
      <w:marLeft w:val="0"/>
      <w:marRight w:val="0"/>
      <w:marTop w:val="0"/>
      <w:marBottom w:val="0"/>
      <w:divBdr>
        <w:top w:val="none" w:sz="0" w:space="0" w:color="auto"/>
        <w:left w:val="none" w:sz="0" w:space="0" w:color="auto"/>
        <w:bottom w:val="none" w:sz="0" w:space="0" w:color="auto"/>
        <w:right w:val="none" w:sz="0" w:space="0" w:color="auto"/>
      </w:divBdr>
    </w:div>
    <w:div w:id="1031030283">
      <w:bodyDiv w:val="1"/>
      <w:marLeft w:val="0"/>
      <w:marRight w:val="0"/>
      <w:marTop w:val="0"/>
      <w:marBottom w:val="0"/>
      <w:divBdr>
        <w:top w:val="none" w:sz="0" w:space="0" w:color="auto"/>
        <w:left w:val="none" w:sz="0" w:space="0" w:color="auto"/>
        <w:bottom w:val="none" w:sz="0" w:space="0" w:color="auto"/>
        <w:right w:val="none" w:sz="0" w:space="0" w:color="auto"/>
      </w:divBdr>
    </w:div>
    <w:div w:id="1052075847">
      <w:bodyDiv w:val="1"/>
      <w:marLeft w:val="0"/>
      <w:marRight w:val="0"/>
      <w:marTop w:val="0"/>
      <w:marBottom w:val="0"/>
      <w:divBdr>
        <w:top w:val="none" w:sz="0" w:space="0" w:color="auto"/>
        <w:left w:val="none" w:sz="0" w:space="0" w:color="auto"/>
        <w:bottom w:val="none" w:sz="0" w:space="0" w:color="auto"/>
        <w:right w:val="none" w:sz="0" w:space="0" w:color="auto"/>
      </w:divBdr>
    </w:div>
    <w:div w:id="1078597943">
      <w:bodyDiv w:val="1"/>
      <w:marLeft w:val="0"/>
      <w:marRight w:val="0"/>
      <w:marTop w:val="0"/>
      <w:marBottom w:val="0"/>
      <w:divBdr>
        <w:top w:val="none" w:sz="0" w:space="0" w:color="auto"/>
        <w:left w:val="none" w:sz="0" w:space="0" w:color="auto"/>
        <w:bottom w:val="none" w:sz="0" w:space="0" w:color="auto"/>
        <w:right w:val="none" w:sz="0" w:space="0" w:color="auto"/>
      </w:divBdr>
    </w:div>
    <w:div w:id="1091245753">
      <w:bodyDiv w:val="1"/>
      <w:marLeft w:val="0"/>
      <w:marRight w:val="0"/>
      <w:marTop w:val="0"/>
      <w:marBottom w:val="0"/>
      <w:divBdr>
        <w:top w:val="none" w:sz="0" w:space="0" w:color="auto"/>
        <w:left w:val="none" w:sz="0" w:space="0" w:color="auto"/>
        <w:bottom w:val="none" w:sz="0" w:space="0" w:color="auto"/>
        <w:right w:val="none" w:sz="0" w:space="0" w:color="auto"/>
      </w:divBdr>
    </w:div>
    <w:div w:id="1092313757">
      <w:bodyDiv w:val="1"/>
      <w:marLeft w:val="0"/>
      <w:marRight w:val="0"/>
      <w:marTop w:val="0"/>
      <w:marBottom w:val="0"/>
      <w:divBdr>
        <w:top w:val="none" w:sz="0" w:space="0" w:color="auto"/>
        <w:left w:val="none" w:sz="0" w:space="0" w:color="auto"/>
        <w:bottom w:val="none" w:sz="0" w:space="0" w:color="auto"/>
        <w:right w:val="none" w:sz="0" w:space="0" w:color="auto"/>
      </w:divBdr>
    </w:div>
    <w:div w:id="1095857215">
      <w:bodyDiv w:val="1"/>
      <w:marLeft w:val="0"/>
      <w:marRight w:val="0"/>
      <w:marTop w:val="0"/>
      <w:marBottom w:val="0"/>
      <w:divBdr>
        <w:top w:val="none" w:sz="0" w:space="0" w:color="auto"/>
        <w:left w:val="none" w:sz="0" w:space="0" w:color="auto"/>
        <w:bottom w:val="none" w:sz="0" w:space="0" w:color="auto"/>
        <w:right w:val="none" w:sz="0" w:space="0" w:color="auto"/>
      </w:divBdr>
    </w:div>
    <w:div w:id="1118833706">
      <w:bodyDiv w:val="1"/>
      <w:marLeft w:val="0"/>
      <w:marRight w:val="0"/>
      <w:marTop w:val="0"/>
      <w:marBottom w:val="0"/>
      <w:divBdr>
        <w:top w:val="none" w:sz="0" w:space="0" w:color="auto"/>
        <w:left w:val="none" w:sz="0" w:space="0" w:color="auto"/>
        <w:bottom w:val="none" w:sz="0" w:space="0" w:color="auto"/>
        <w:right w:val="none" w:sz="0" w:space="0" w:color="auto"/>
      </w:divBdr>
    </w:div>
    <w:div w:id="1142498864">
      <w:bodyDiv w:val="1"/>
      <w:marLeft w:val="0"/>
      <w:marRight w:val="0"/>
      <w:marTop w:val="0"/>
      <w:marBottom w:val="0"/>
      <w:divBdr>
        <w:top w:val="none" w:sz="0" w:space="0" w:color="auto"/>
        <w:left w:val="none" w:sz="0" w:space="0" w:color="auto"/>
        <w:bottom w:val="none" w:sz="0" w:space="0" w:color="auto"/>
        <w:right w:val="none" w:sz="0" w:space="0" w:color="auto"/>
      </w:divBdr>
    </w:div>
    <w:div w:id="1173303298">
      <w:bodyDiv w:val="1"/>
      <w:marLeft w:val="0"/>
      <w:marRight w:val="0"/>
      <w:marTop w:val="0"/>
      <w:marBottom w:val="0"/>
      <w:divBdr>
        <w:top w:val="none" w:sz="0" w:space="0" w:color="auto"/>
        <w:left w:val="none" w:sz="0" w:space="0" w:color="auto"/>
        <w:bottom w:val="none" w:sz="0" w:space="0" w:color="auto"/>
        <w:right w:val="none" w:sz="0" w:space="0" w:color="auto"/>
      </w:divBdr>
    </w:div>
    <w:div w:id="1218585033">
      <w:bodyDiv w:val="1"/>
      <w:marLeft w:val="0"/>
      <w:marRight w:val="0"/>
      <w:marTop w:val="0"/>
      <w:marBottom w:val="0"/>
      <w:divBdr>
        <w:top w:val="none" w:sz="0" w:space="0" w:color="auto"/>
        <w:left w:val="none" w:sz="0" w:space="0" w:color="auto"/>
        <w:bottom w:val="none" w:sz="0" w:space="0" w:color="auto"/>
        <w:right w:val="none" w:sz="0" w:space="0" w:color="auto"/>
      </w:divBdr>
    </w:div>
    <w:div w:id="1262838833">
      <w:bodyDiv w:val="1"/>
      <w:marLeft w:val="0"/>
      <w:marRight w:val="0"/>
      <w:marTop w:val="0"/>
      <w:marBottom w:val="0"/>
      <w:divBdr>
        <w:top w:val="none" w:sz="0" w:space="0" w:color="auto"/>
        <w:left w:val="none" w:sz="0" w:space="0" w:color="auto"/>
        <w:bottom w:val="none" w:sz="0" w:space="0" w:color="auto"/>
        <w:right w:val="none" w:sz="0" w:space="0" w:color="auto"/>
      </w:divBdr>
    </w:div>
    <w:div w:id="1267805634">
      <w:bodyDiv w:val="1"/>
      <w:marLeft w:val="0"/>
      <w:marRight w:val="0"/>
      <w:marTop w:val="0"/>
      <w:marBottom w:val="0"/>
      <w:divBdr>
        <w:top w:val="none" w:sz="0" w:space="0" w:color="auto"/>
        <w:left w:val="none" w:sz="0" w:space="0" w:color="auto"/>
        <w:bottom w:val="none" w:sz="0" w:space="0" w:color="auto"/>
        <w:right w:val="none" w:sz="0" w:space="0" w:color="auto"/>
      </w:divBdr>
    </w:div>
    <w:div w:id="1282688793">
      <w:bodyDiv w:val="1"/>
      <w:marLeft w:val="0"/>
      <w:marRight w:val="0"/>
      <w:marTop w:val="0"/>
      <w:marBottom w:val="0"/>
      <w:divBdr>
        <w:top w:val="none" w:sz="0" w:space="0" w:color="auto"/>
        <w:left w:val="none" w:sz="0" w:space="0" w:color="auto"/>
        <w:bottom w:val="none" w:sz="0" w:space="0" w:color="auto"/>
        <w:right w:val="none" w:sz="0" w:space="0" w:color="auto"/>
      </w:divBdr>
    </w:div>
    <w:div w:id="1310943636">
      <w:bodyDiv w:val="1"/>
      <w:marLeft w:val="0"/>
      <w:marRight w:val="0"/>
      <w:marTop w:val="0"/>
      <w:marBottom w:val="0"/>
      <w:divBdr>
        <w:top w:val="none" w:sz="0" w:space="0" w:color="auto"/>
        <w:left w:val="none" w:sz="0" w:space="0" w:color="auto"/>
        <w:bottom w:val="none" w:sz="0" w:space="0" w:color="auto"/>
        <w:right w:val="none" w:sz="0" w:space="0" w:color="auto"/>
      </w:divBdr>
      <w:divsChild>
        <w:div w:id="296448547">
          <w:marLeft w:val="0"/>
          <w:marRight w:val="0"/>
          <w:marTop w:val="0"/>
          <w:marBottom w:val="0"/>
          <w:divBdr>
            <w:top w:val="none" w:sz="0" w:space="0" w:color="auto"/>
            <w:left w:val="none" w:sz="0" w:space="0" w:color="auto"/>
            <w:bottom w:val="none" w:sz="0" w:space="0" w:color="auto"/>
            <w:right w:val="none" w:sz="0" w:space="0" w:color="auto"/>
          </w:divBdr>
          <w:divsChild>
            <w:div w:id="1639264166">
              <w:marLeft w:val="0"/>
              <w:marRight w:val="0"/>
              <w:marTop w:val="0"/>
              <w:marBottom w:val="0"/>
              <w:divBdr>
                <w:top w:val="none" w:sz="0" w:space="0" w:color="auto"/>
                <w:left w:val="none" w:sz="0" w:space="0" w:color="auto"/>
                <w:bottom w:val="none" w:sz="0" w:space="0" w:color="auto"/>
                <w:right w:val="none" w:sz="0" w:space="0" w:color="auto"/>
              </w:divBdr>
              <w:divsChild>
                <w:div w:id="49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6587">
      <w:bodyDiv w:val="1"/>
      <w:marLeft w:val="0"/>
      <w:marRight w:val="0"/>
      <w:marTop w:val="0"/>
      <w:marBottom w:val="0"/>
      <w:divBdr>
        <w:top w:val="none" w:sz="0" w:space="0" w:color="auto"/>
        <w:left w:val="none" w:sz="0" w:space="0" w:color="auto"/>
        <w:bottom w:val="none" w:sz="0" w:space="0" w:color="auto"/>
        <w:right w:val="none" w:sz="0" w:space="0" w:color="auto"/>
      </w:divBdr>
    </w:div>
    <w:div w:id="1348286251">
      <w:bodyDiv w:val="1"/>
      <w:marLeft w:val="0"/>
      <w:marRight w:val="0"/>
      <w:marTop w:val="0"/>
      <w:marBottom w:val="0"/>
      <w:divBdr>
        <w:top w:val="none" w:sz="0" w:space="0" w:color="auto"/>
        <w:left w:val="none" w:sz="0" w:space="0" w:color="auto"/>
        <w:bottom w:val="none" w:sz="0" w:space="0" w:color="auto"/>
        <w:right w:val="none" w:sz="0" w:space="0" w:color="auto"/>
      </w:divBdr>
    </w:div>
    <w:div w:id="1362432691">
      <w:bodyDiv w:val="1"/>
      <w:marLeft w:val="0"/>
      <w:marRight w:val="0"/>
      <w:marTop w:val="0"/>
      <w:marBottom w:val="0"/>
      <w:divBdr>
        <w:top w:val="none" w:sz="0" w:space="0" w:color="auto"/>
        <w:left w:val="none" w:sz="0" w:space="0" w:color="auto"/>
        <w:bottom w:val="none" w:sz="0" w:space="0" w:color="auto"/>
        <w:right w:val="none" w:sz="0" w:space="0" w:color="auto"/>
      </w:divBdr>
    </w:div>
    <w:div w:id="1375613509">
      <w:bodyDiv w:val="1"/>
      <w:marLeft w:val="0"/>
      <w:marRight w:val="0"/>
      <w:marTop w:val="0"/>
      <w:marBottom w:val="0"/>
      <w:divBdr>
        <w:top w:val="none" w:sz="0" w:space="0" w:color="auto"/>
        <w:left w:val="none" w:sz="0" w:space="0" w:color="auto"/>
        <w:bottom w:val="none" w:sz="0" w:space="0" w:color="auto"/>
        <w:right w:val="none" w:sz="0" w:space="0" w:color="auto"/>
      </w:divBdr>
    </w:div>
    <w:div w:id="1381202596">
      <w:bodyDiv w:val="1"/>
      <w:marLeft w:val="0"/>
      <w:marRight w:val="0"/>
      <w:marTop w:val="0"/>
      <w:marBottom w:val="0"/>
      <w:divBdr>
        <w:top w:val="none" w:sz="0" w:space="0" w:color="auto"/>
        <w:left w:val="none" w:sz="0" w:space="0" w:color="auto"/>
        <w:bottom w:val="none" w:sz="0" w:space="0" w:color="auto"/>
        <w:right w:val="none" w:sz="0" w:space="0" w:color="auto"/>
      </w:divBdr>
    </w:div>
    <w:div w:id="1385714551">
      <w:bodyDiv w:val="1"/>
      <w:marLeft w:val="0"/>
      <w:marRight w:val="0"/>
      <w:marTop w:val="0"/>
      <w:marBottom w:val="0"/>
      <w:divBdr>
        <w:top w:val="none" w:sz="0" w:space="0" w:color="auto"/>
        <w:left w:val="none" w:sz="0" w:space="0" w:color="auto"/>
        <w:bottom w:val="none" w:sz="0" w:space="0" w:color="auto"/>
        <w:right w:val="none" w:sz="0" w:space="0" w:color="auto"/>
      </w:divBdr>
    </w:div>
    <w:div w:id="1389574473">
      <w:bodyDiv w:val="1"/>
      <w:marLeft w:val="0"/>
      <w:marRight w:val="0"/>
      <w:marTop w:val="0"/>
      <w:marBottom w:val="0"/>
      <w:divBdr>
        <w:top w:val="none" w:sz="0" w:space="0" w:color="auto"/>
        <w:left w:val="none" w:sz="0" w:space="0" w:color="auto"/>
        <w:bottom w:val="none" w:sz="0" w:space="0" w:color="auto"/>
        <w:right w:val="none" w:sz="0" w:space="0" w:color="auto"/>
      </w:divBdr>
    </w:div>
    <w:div w:id="1398285536">
      <w:bodyDiv w:val="1"/>
      <w:marLeft w:val="0"/>
      <w:marRight w:val="0"/>
      <w:marTop w:val="0"/>
      <w:marBottom w:val="0"/>
      <w:divBdr>
        <w:top w:val="none" w:sz="0" w:space="0" w:color="auto"/>
        <w:left w:val="none" w:sz="0" w:space="0" w:color="auto"/>
        <w:bottom w:val="none" w:sz="0" w:space="0" w:color="auto"/>
        <w:right w:val="none" w:sz="0" w:space="0" w:color="auto"/>
      </w:divBdr>
    </w:div>
    <w:div w:id="1430077875">
      <w:bodyDiv w:val="1"/>
      <w:marLeft w:val="0"/>
      <w:marRight w:val="0"/>
      <w:marTop w:val="0"/>
      <w:marBottom w:val="0"/>
      <w:divBdr>
        <w:top w:val="none" w:sz="0" w:space="0" w:color="auto"/>
        <w:left w:val="none" w:sz="0" w:space="0" w:color="auto"/>
        <w:bottom w:val="none" w:sz="0" w:space="0" w:color="auto"/>
        <w:right w:val="none" w:sz="0" w:space="0" w:color="auto"/>
      </w:divBdr>
    </w:div>
    <w:div w:id="1444498801">
      <w:bodyDiv w:val="1"/>
      <w:marLeft w:val="0"/>
      <w:marRight w:val="0"/>
      <w:marTop w:val="0"/>
      <w:marBottom w:val="0"/>
      <w:divBdr>
        <w:top w:val="none" w:sz="0" w:space="0" w:color="auto"/>
        <w:left w:val="none" w:sz="0" w:space="0" w:color="auto"/>
        <w:bottom w:val="none" w:sz="0" w:space="0" w:color="auto"/>
        <w:right w:val="none" w:sz="0" w:space="0" w:color="auto"/>
      </w:divBdr>
    </w:div>
    <w:div w:id="1445807374">
      <w:bodyDiv w:val="1"/>
      <w:marLeft w:val="0"/>
      <w:marRight w:val="0"/>
      <w:marTop w:val="0"/>
      <w:marBottom w:val="0"/>
      <w:divBdr>
        <w:top w:val="none" w:sz="0" w:space="0" w:color="auto"/>
        <w:left w:val="none" w:sz="0" w:space="0" w:color="auto"/>
        <w:bottom w:val="none" w:sz="0" w:space="0" w:color="auto"/>
        <w:right w:val="none" w:sz="0" w:space="0" w:color="auto"/>
      </w:divBdr>
    </w:div>
    <w:div w:id="1567102897">
      <w:bodyDiv w:val="1"/>
      <w:marLeft w:val="0"/>
      <w:marRight w:val="0"/>
      <w:marTop w:val="0"/>
      <w:marBottom w:val="0"/>
      <w:divBdr>
        <w:top w:val="none" w:sz="0" w:space="0" w:color="auto"/>
        <w:left w:val="none" w:sz="0" w:space="0" w:color="auto"/>
        <w:bottom w:val="none" w:sz="0" w:space="0" w:color="auto"/>
        <w:right w:val="none" w:sz="0" w:space="0" w:color="auto"/>
      </w:divBdr>
    </w:div>
    <w:div w:id="1625497761">
      <w:bodyDiv w:val="1"/>
      <w:marLeft w:val="0"/>
      <w:marRight w:val="0"/>
      <w:marTop w:val="0"/>
      <w:marBottom w:val="0"/>
      <w:divBdr>
        <w:top w:val="none" w:sz="0" w:space="0" w:color="auto"/>
        <w:left w:val="none" w:sz="0" w:space="0" w:color="auto"/>
        <w:bottom w:val="none" w:sz="0" w:space="0" w:color="auto"/>
        <w:right w:val="none" w:sz="0" w:space="0" w:color="auto"/>
      </w:divBdr>
    </w:div>
    <w:div w:id="1658146982">
      <w:bodyDiv w:val="1"/>
      <w:marLeft w:val="0"/>
      <w:marRight w:val="0"/>
      <w:marTop w:val="0"/>
      <w:marBottom w:val="0"/>
      <w:divBdr>
        <w:top w:val="none" w:sz="0" w:space="0" w:color="auto"/>
        <w:left w:val="none" w:sz="0" w:space="0" w:color="auto"/>
        <w:bottom w:val="none" w:sz="0" w:space="0" w:color="auto"/>
        <w:right w:val="none" w:sz="0" w:space="0" w:color="auto"/>
      </w:divBdr>
    </w:div>
    <w:div w:id="1698847145">
      <w:bodyDiv w:val="1"/>
      <w:marLeft w:val="0"/>
      <w:marRight w:val="0"/>
      <w:marTop w:val="0"/>
      <w:marBottom w:val="0"/>
      <w:divBdr>
        <w:top w:val="none" w:sz="0" w:space="0" w:color="auto"/>
        <w:left w:val="none" w:sz="0" w:space="0" w:color="auto"/>
        <w:bottom w:val="none" w:sz="0" w:space="0" w:color="auto"/>
        <w:right w:val="none" w:sz="0" w:space="0" w:color="auto"/>
      </w:divBdr>
    </w:div>
    <w:div w:id="1704863006">
      <w:bodyDiv w:val="1"/>
      <w:marLeft w:val="0"/>
      <w:marRight w:val="0"/>
      <w:marTop w:val="0"/>
      <w:marBottom w:val="0"/>
      <w:divBdr>
        <w:top w:val="none" w:sz="0" w:space="0" w:color="auto"/>
        <w:left w:val="none" w:sz="0" w:space="0" w:color="auto"/>
        <w:bottom w:val="none" w:sz="0" w:space="0" w:color="auto"/>
        <w:right w:val="none" w:sz="0" w:space="0" w:color="auto"/>
      </w:divBdr>
    </w:div>
    <w:div w:id="1710490635">
      <w:bodyDiv w:val="1"/>
      <w:marLeft w:val="0"/>
      <w:marRight w:val="0"/>
      <w:marTop w:val="0"/>
      <w:marBottom w:val="0"/>
      <w:divBdr>
        <w:top w:val="none" w:sz="0" w:space="0" w:color="auto"/>
        <w:left w:val="none" w:sz="0" w:space="0" w:color="auto"/>
        <w:bottom w:val="none" w:sz="0" w:space="0" w:color="auto"/>
        <w:right w:val="none" w:sz="0" w:space="0" w:color="auto"/>
      </w:divBdr>
    </w:div>
    <w:div w:id="1783722999">
      <w:bodyDiv w:val="1"/>
      <w:marLeft w:val="0"/>
      <w:marRight w:val="0"/>
      <w:marTop w:val="0"/>
      <w:marBottom w:val="0"/>
      <w:divBdr>
        <w:top w:val="none" w:sz="0" w:space="0" w:color="auto"/>
        <w:left w:val="none" w:sz="0" w:space="0" w:color="auto"/>
        <w:bottom w:val="none" w:sz="0" w:space="0" w:color="auto"/>
        <w:right w:val="none" w:sz="0" w:space="0" w:color="auto"/>
      </w:divBdr>
    </w:div>
    <w:div w:id="1830900716">
      <w:bodyDiv w:val="1"/>
      <w:marLeft w:val="0"/>
      <w:marRight w:val="0"/>
      <w:marTop w:val="0"/>
      <w:marBottom w:val="0"/>
      <w:divBdr>
        <w:top w:val="none" w:sz="0" w:space="0" w:color="auto"/>
        <w:left w:val="none" w:sz="0" w:space="0" w:color="auto"/>
        <w:bottom w:val="none" w:sz="0" w:space="0" w:color="auto"/>
        <w:right w:val="none" w:sz="0" w:space="0" w:color="auto"/>
      </w:divBdr>
    </w:div>
    <w:div w:id="1832675028">
      <w:bodyDiv w:val="1"/>
      <w:marLeft w:val="0"/>
      <w:marRight w:val="0"/>
      <w:marTop w:val="0"/>
      <w:marBottom w:val="0"/>
      <w:divBdr>
        <w:top w:val="none" w:sz="0" w:space="0" w:color="auto"/>
        <w:left w:val="none" w:sz="0" w:space="0" w:color="auto"/>
        <w:bottom w:val="none" w:sz="0" w:space="0" w:color="auto"/>
        <w:right w:val="none" w:sz="0" w:space="0" w:color="auto"/>
      </w:divBdr>
    </w:div>
    <w:div w:id="1835293246">
      <w:bodyDiv w:val="1"/>
      <w:marLeft w:val="0"/>
      <w:marRight w:val="0"/>
      <w:marTop w:val="0"/>
      <w:marBottom w:val="0"/>
      <w:divBdr>
        <w:top w:val="none" w:sz="0" w:space="0" w:color="auto"/>
        <w:left w:val="none" w:sz="0" w:space="0" w:color="auto"/>
        <w:bottom w:val="none" w:sz="0" w:space="0" w:color="auto"/>
        <w:right w:val="none" w:sz="0" w:space="0" w:color="auto"/>
      </w:divBdr>
    </w:div>
    <w:div w:id="1909993474">
      <w:bodyDiv w:val="1"/>
      <w:marLeft w:val="0"/>
      <w:marRight w:val="0"/>
      <w:marTop w:val="0"/>
      <w:marBottom w:val="0"/>
      <w:divBdr>
        <w:top w:val="none" w:sz="0" w:space="0" w:color="auto"/>
        <w:left w:val="none" w:sz="0" w:space="0" w:color="auto"/>
        <w:bottom w:val="none" w:sz="0" w:space="0" w:color="auto"/>
        <w:right w:val="none" w:sz="0" w:space="0" w:color="auto"/>
      </w:divBdr>
    </w:div>
    <w:div w:id="1931306510">
      <w:bodyDiv w:val="1"/>
      <w:marLeft w:val="0"/>
      <w:marRight w:val="0"/>
      <w:marTop w:val="0"/>
      <w:marBottom w:val="0"/>
      <w:divBdr>
        <w:top w:val="none" w:sz="0" w:space="0" w:color="auto"/>
        <w:left w:val="none" w:sz="0" w:space="0" w:color="auto"/>
        <w:bottom w:val="none" w:sz="0" w:space="0" w:color="auto"/>
        <w:right w:val="none" w:sz="0" w:space="0" w:color="auto"/>
      </w:divBdr>
    </w:div>
    <w:div w:id="1933853691">
      <w:bodyDiv w:val="1"/>
      <w:marLeft w:val="0"/>
      <w:marRight w:val="0"/>
      <w:marTop w:val="0"/>
      <w:marBottom w:val="0"/>
      <w:divBdr>
        <w:top w:val="none" w:sz="0" w:space="0" w:color="auto"/>
        <w:left w:val="none" w:sz="0" w:space="0" w:color="auto"/>
        <w:bottom w:val="none" w:sz="0" w:space="0" w:color="auto"/>
        <w:right w:val="none" w:sz="0" w:space="0" w:color="auto"/>
      </w:divBdr>
    </w:div>
    <w:div w:id="1944218012">
      <w:bodyDiv w:val="1"/>
      <w:marLeft w:val="0"/>
      <w:marRight w:val="0"/>
      <w:marTop w:val="0"/>
      <w:marBottom w:val="0"/>
      <w:divBdr>
        <w:top w:val="none" w:sz="0" w:space="0" w:color="auto"/>
        <w:left w:val="none" w:sz="0" w:space="0" w:color="auto"/>
        <w:bottom w:val="none" w:sz="0" w:space="0" w:color="auto"/>
        <w:right w:val="none" w:sz="0" w:space="0" w:color="auto"/>
      </w:divBdr>
    </w:div>
    <w:div w:id="1983775260">
      <w:bodyDiv w:val="1"/>
      <w:marLeft w:val="0"/>
      <w:marRight w:val="0"/>
      <w:marTop w:val="0"/>
      <w:marBottom w:val="0"/>
      <w:divBdr>
        <w:top w:val="none" w:sz="0" w:space="0" w:color="auto"/>
        <w:left w:val="none" w:sz="0" w:space="0" w:color="auto"/>
        <w:bottom w:val="none" w:sz="0" w:space="0" w:color="auto"/>
        <w:right w:val="none" w:sz="0" w:space="0" w:color="auto"/>
      </w:divBdr>
    </w:div>
    <w:div w:id="1998026641">
      <w:bodyDiv w:val="1"/>
      <w:marLeft w:val="0"/>
      <w:marRight w:val="0"/>
      <w:marTop w:val="0"/>
      <w:marBottom w:val="0"/>
      <w:divBdr>
        <w:top w:val="none" w:sz="0" w:space="0" w:color="auto"/>
        <w:left w:val="none" w:sz="0" w:space="0" w:color="auto"/>
        <w:bottom w:val="none" w:sz="0" w:space="0" w:color="auto"/>
        <w:right w:val="none" w:sz="0" w:space="0" w:color="auto"/>
      </w:divBdr>
    </w:div>
    <w:div w:id="2020616630">
      <w:bodyDiv w:val="1"/>
      <w:marLeft w:val="0"/>
      <w:marRight w:val="0"/>
      <w:marTop w:val="0"/>
      <w:marBottom w:val="0"/>
      <w:divBdr>
        <w:top w:val="none" w:sz="0" w:space="0" w:color="auto"/>
        <w:left w:val="none" w:sz="0" w:space="0" w:color="auto"/>
        <w:bottom w:val="none" w:sz="0" w:space="0" w:color="auto"/>
        <w:right w:val="none" w:sz="0" w:space="0" w:color="auto"/>
      </w:divBdr>
    </w:div>
    <w:div w:id="2040085013">
      <w:bodyDiv w:val="1"/>
      <w:marLeft w:val="0"/>
      <w:marRight w:val="0"/>
      <w:marTop w:val="0"/>
      <w:marBottom w:val="0"/>
      <w:divBdr>
        <w:top w:val="none" w:sz="0" w:space="0" w:color="auto"/>
        <w:left w:val="none" w:sz="0" w:space="0" w:color="auto"/>
        <w:bottom w:val="none" w:sz="0" w:space="0" w:color="auto"/>
        <w:right w:val="none" w:sz="0" w:space="0" w:color="auto"/>
      </w:divBdr>
    </w:div>
    <w:div w:id="2056738348">
      <w:bodyDiv w:val="1"/>
      <w:marLeft w:val="0"/>
      <w:marRight w:val="0"/>
      <w:marTop w:val="0"/>
      <w:marBottom w:val="0"/>
      <w:divBdr>
        <w:top w:val="none" w:sz="0" w:space="0" w:color="auto"/>
        <w:left w:val="none" w:sz="0" w:space="0" w:color="auto"/>
        <w:bottom w:val="none" w:sz="0" w:space="0" w:color="auto"/>
        <w:right w:val="none" w:sz="0" w:space="0" w:color="auto"/>
      </w:divBdr>
    </w:div>
    <w:div w:id="2058386855">
      <w:bodyDiv w:val="1"/>
      <w:marLeft w:val="0"/>
      <w:marRight w:val="0"/>
      <w:marTop w:val="0"/>
      <w:marBottom w:val="0"/>
      <w:divBdr>
        <w:top w:val="none" w:sz="0" w:space="0" w:color="auto"/>
        <w:left w:val="none" w:sz="0" w:space="0" w:color="auto"/>
        <w:bottom w:val="none" w:sz="0" w:space="0" w:color="auto"/>
        <w:right w:val="none" w:sz="0" w:space="0" w:color="auto"/>
      </w:divBdr>
    </w:div>
    <w:div w:id="2089182540">
      <w:bodyDiv w:val="1"/>
      <w:marLeft w:val="0"/>
      <w:marRight w:val="0"/>
      <w:marTop w:val="0"/>
      <w:marBottom w:val="0"/>
      <w:divBdr>
        <w:top w:val="none" w:sz="0" w:space="0" w:color="auto"/>
        <w:left w:val="none" w:sz="0" w:space="0" w:color="auto"/>
        <w:bottom w:val="none" w:sz="0" w:space="0" w:color="auto"/>
        <w:right w:val="none" w:sz="0" w:space="0" w:color="auto"/>
      </w:divBdr>
    </w:div>
    <w:div w:id="2094931391">
      <w:bodyDiv w:val="1"/>
      <w:marLeft w:val="0"/>
      <w:marRight w:val="0"/>
      <w:marTop w:val="0"/>
      <w:marBottom w:val="0"/>
      <w:divBdr>
        <w:top w:val="none" w:sz="0" w:space="0" w:color="auto"/>
        <w:left w:val="none" w:sz="0" w:space="0" w:color="auto"/>
        <w:bottom w:val="none" w:sz="0" w:space="0" w:color="auto"/>
        <w:right w:val="none" w:sz="0" w:space="0" w:color="auto"/>
      </w:divBdr>
    </w:div>
    <w:div w:id="2100565386">
      <w:bodyDiv w:val="1"/>
      <w:marLeft w:val="0"/>
      <w:marRight w:val="0"/>
      <w:marTop w:val="0"/>
      <w:marBottom w:val="0"/>
      <w:divBdr>
        <w:top w:val="none" w:sz="0" w:space="0" w:color="auto"/>
        <w:left w:val="none" w:sz="0" w:space="0" w:color="auto"/>
        <w:bottom w:val="none" w:sz="0" w:space="0" w:color="auto"/>
        <w:right w:val="none" w:sz="0" w:space="0" w:color="auto"/>
      </w:divBdr>
    </w:div>
    <w:div w:id="210779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AB407-E195-47C9-8C5B-26532682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4003</Words>
  <Characters>22822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Bray</dc:creator>
  <cp:keywords/>
  <dc:description/>
  <cp:lastModifiedBy>Darya Vanichkina</cp:lastModifiedBy>
  <cp:revision>4</cp:revision>
  <dcterms:created xsi:type="dcterms:W3CDTF">2022-07-13T22:59:00Z</dcterms:created>
  <dcterms:modified xsi:type="dcterms:W3CDTF">2022-07-14T01:51:00Z</dcterms:modified>
</cp:coreProperties>
</file>