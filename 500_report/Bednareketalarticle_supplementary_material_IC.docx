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140C" w14:textId="31AB1519" w:rsidR="004E30B2" w:rsidRPr="001A0D24" w:rsidRDefault="004E30B2" w:rsidP="001A0D24">
      <w:pPr>
        <w:pStyle w:val="Heading1"/>
        <w:rPr>
          <w:noProof/>
        </w:rPr>
      </w:pPr>
      <w:r>
        <w:rPr>
          <w:noProof/>
        </w:rPr>
        <w:t>Supplementary information</w:t>
      </w:r>
      <w:r w:rsidR="009436A7">
        <w:rPr>
          <w:noProof/>
        </w:rPr>
        <w:t xml:space="preserve">: </w:t>
      </w:r>
      <w:r>
        <w:rPr>
          <w:rFonts w:ascii="Times New Roman" w:hAnsi="Times New Roman" w:cs="Times New Roman"/>
          <w:noProof/>
        </w:rPr>
        <w:t>Notes on statistical analysis outcomes</w:t>
      </w:r>
    </w:p>
    <w:p w14:paraId="21C9E6CC" w14:textId="13B53E00" w:rsidR="004E30B2" w:rsidRDefault="004E30B2" w:rsidP="001A0D24">
      <w:pPr>
        <w:pStyle w:val="Heading2"/>
        <w:rPr>
          <w:noProof/>
        </w:rPr>
      </w:pPr>
      <w:r w:rsidRPr="001A0D24">
        <w:rPr>
          <w:noProof/>
        </w:rPr>
        <w:t>Comparison of condition and person-first language use</w:t>
      </w:r>
    </w:p>
    <w:p w14:paraId="7D220B85" w14:textId="171D121C" w:rsidR="004E30B2" w:rsidRPr="00DC61AD" w:rsidRDefault="004E30B2" w:rsidP="001A0D24">
      <w:pPr>
        <w:pStyle w:val="Heading3"/>
        <w:rPr>
          <w:noProof/>
        </w:rPr>
      </w:pPr>
      <w:r>
        <w:rPr>
          <w:noProof/>
        </w:rPr>
        <w:t>Supplementary Note 1:</w:t>
      </w:r>
    </w:p>
    <w:p w14:paraId="35049F23" w14:textId="7268F81D" w:rsidR="004E30B2" w:rsidRDefault="00763DC4" w:rsidP="004E30B2">
      <w:r>
        <w:t>A</w:t>
      </w:r>
      <w:r w:rsidR="004E30B2" w:rsidRPr="009B09CC">
        <w:t xml:space="preserve"> Welch</w:t>
      </w:r>
      <w:r w:rsidR="004E30B2">
        <w:t>’s</w:t>
      </w:r>
      <w:r w:rsidR="004E30B2" w:rsidRPr="009B09CC">
        <w:t xml:space="preserve"> Two Sample t-test </w:t>
      </w:r>
      <w:r w:rsidR="004E30B2">
        <w:t>of</w:t>
      </w:r>
      <w:r w:rsidR="004E30B2" w:rsidRPr="009B09CC">
        <w:t xml:space="preserve"> the difference between </w:t>
      </w:r>
      <w:r w:rsidR="004E30B2">
        <w:t>the frequency of person-first</w:t>
      </w:r>
      <w:r w:rsidR="004E30B2" w:rsidRPr="009B09CC">
        <w:t xml:space="preserve"> and </w:t>
      </w:r>
      <w:r w:rsidR="004E30B2">
        <w:t>condition-first language</w:t>
      </w:r>
      <w:r w:rsidR="004E30B2" w:rsidRPr="009B09CC">
        <w:t xml:space="preserve"> (mean </w:t>
      </w:r>
      <w:r w:rsidR="004E30B2">
        <w:t xml:space="preserve">frequency </w:t>
      </w:r>
      <w:r w:rsidR="004E30B2" w:rsidRPr="009B09CC">
        <w:t xml:space="preserve">of </w:t>
      </w:r>
      <w:r w:rsidR="004E30B2">
        <w:t>person-first</w:t>
      </w:r>
      <w:r w:rsidR="004E30B2" w:rsidRPr="009B09CC">
        <w:t xml:space="preserve"> = 8.23</w:t>
      </w:r>
      <w:r w:rsidR="004E30B2">
        <w:t xml:space="preserve"> words per million</w:t>
      </w:r>
      <w:r w:rsidR="004E30B2" w:rsidRPr="009B09CC">
        <w:t xml:space="preserve">, mean </w:t>
      </w:r>
      <w:r w:rsidR="004E30B2">
        <w:t>frequency of</w:t>
      </w:r>
      <w:r w:rsidR="004E30B2" w:rsidRPr="009B09CC">
        <w:t xml:space="preserve"> </w:t>
      </w:r>
      <w:r w:rsidR="004E30B2">
        <w:t>condition-first language</w:t>
      </w:r>
      <w:r w:rsidR="004E30B2" w:rsidRPr="009B09CC">
        <w:t xml:space="preserve"> = 284.74</w:t>
      </w:r>
      <w:r w:rsidR="004E30B2">
        <w:t xml:space="preserve"> words per million</w:t>
      </w:r>
      <w:r w:rsidR="004E30B2" w:rsidRPr="009B09CC">
        <w:t xml:space="preserve">) </w:t>
      </w:r>
      <w:r w:rsidR="004E30B2">
        <w:t xml:space="preserve">in the 10000 instances across the randomly sampled 1000-article </w:t>
      </w:r>
      <w:proofErr w:type="spellStart"/>
      <w:r w:rsidR="004E30B2">
        <w:t>subcorpora</w:t>
      </w:r>
      <w:proofErr w:type="spellEnd"/>
      <w:r w:rsidR="004E30B2">
        <w:t xml:space="preserve"> </w:t>
      </w:r>
      <w:r w:rsidR="004E30B2" w:rsidRPr="009B09CC">
        <w:t>suggest</w:t>
      </w:r>
      <w:r w:rsidR="004E30B2">
        <w:t>ed</w:t>
      </w:r>
      <w:r w:rsidR="004E30B2" w:rsidRPr="009B09CC">
        <w:t xml:space="preserve"> that the effect is negative, statistically significant, and large (difference = -276.51, 95% CI [-277.13, -275.89], t(10666.13) = -871.18, p &lt; .001; Cohen</w:t>
      </w:r>
      <w:r w:rsidR="00594DC6">
        <w:t>’</w:t>
      </w:r>
      <w:r w:rsidR="004E30B2" w:rsidRPr="009B09CC">
        <w:t>s d = -12.32, 95% CI [-12.49, -11.03])</w:t>
      </w:r>
    </w:p>
    <w:p w14:paraId="285BA34C" w14:textId="30DA2CA1" w:rsidR="004E30B2" w:rsidRDefault="004E30B2" w:rsidP="009B37AA">
      <w:pPr>
        <w:pStyle w:val="EndNoteBibliography"/>
        <w:ind w:left="454" w:hanging="454"/>
        <w:rPr>
          <w:rFonts w:ascii="Times New Roman" w:hAnsi="Times New Roman" w:cs="Times New Roman"/>
          <w:noProof/>
          <w:lang w:val="en-AU"/>
        </w:rPr>
      </w:pPr>
    </w:p>
    <w:p w14:paraId="3CEEE399" w14:textId="3519B39F" w:rsidR="004E30B2" w:rsidRDefault="004E30B2" w:rsidP="001A0D24">
      <w:pPr>
        <w:pStyle w:val="Heading3"/>
        <w:rPr>
          <w:noProof/>
        </w:rPr>
      </w:pPr>
      <w:r>
        <w:rPr>
          <w:noProof/>
        </w:rPr>
        <w:t>Supplementary Note 2:</w:t>
      </w:r>
    </w:p>
    <w:p w14:paraId="2DC2C9DD" w14:textId="5EE655F5" w:rsidR="00763DC4" w:rsidRDefault="00763DC4" w:rsidP="00763DC4">
      <w:pPr>
        <w:rPr>
          <w:noProof/>
        </w:rPr>
      </w:pPr>
      <w:r>
        <w:rPr>
          <w:noProof/>
        </w:rPr>
        <w:t>A</w:t>
      </w:r>
      <w:r w:rsidRPr="00763DC4">
        <w:rPr>
          <w:noProof/>
        </w:rPr>
        <w:t xml:space="preserve"> Welch’s Two Sample t-test of the difference between the number of articles (per 1000) which use</w:t>
      </w:r>
      <w:r>
        <w:rPr>
          <w:noProof/>
        </w:rPr>
        <w:t xml:space="preserve"> </w:t>
      </w:r>
      <w:r w:rsidRPr="00763DC4">
        <w:rPr>
          <w:noProof/>
        </w:rPr>
        <w:t>person-first and condition-first language (mean number of articles using person-first language across all subcorpora = 4.03, mean number of articles using condition-first language across all subcorpora = 122.54) suggests that the effect is negative, statistically significant, and large (difference = -118.51, 95% CI [-118.71, -118.31], t(10748.87) = -1149.40, p &lt; .001; Cohen</w:t>
      </w:r>
      <w:r w:rsidR="00594DC6">
        <w:rPr>
          <w:noProof/>
        </w:rPr>
        <w:t>’</w:t>
      </w:r>
      <w:r w:rsidRPr="00763DC4">
        <w:rPr>
          <w:noProof/>
        </w:rPr>
        <w:t>s d = -16.26, 95% CI [-16.47, -16.04])</w:t>
      </w:r>
    </w:p>
    <w:p w14:paraId="0CD88143" w14:textId="19AC586B" w:rsidR="00F776BE" w:rsidRDefault="00F776BE" w:rsidP="00763DC4">
      <w:pPr>
        <w:rPr>
          <w:noProof/>
        </w:rPr>
      </w:pPr>
    </w:p>
    <w:p w14:paraId="4839AF4B" w14:textId="4E9E0EE0" w:rsidR="00F776BE" w:rsidRDefault="00F776BE" w:rsidP="001A0D24">
      <w:pPr>
        <w:pStyle w:val="Heading3"/>
        <w:rPr>
          <w:noProof/>
        </w:rPr>
      </w:pPr>
      <w:r>
        <w:rPr>
          <w:noProof/>
        </w:rPr>
        <w:t>Supplementary Note 3:</w:t>
      </w:r>
    </w:p>
    <w:p w14:paraId="295D8071" w14:textId="77777777" w:rsidR="00AD01C2" w:rsidRDefault="00AD01C2" w:rsidP="00AD01C2">
      <w:r>
        <w:t xml:space="preserve">The Pearson’s Chi-squared test with </w:t>
      </w:r>
      <w:commentRangeStart w:id="0"/>
      <w:commentRangeStart w:id="1"/>
      <w:r>
        <w:t xml:space="preserve">Yates’ continuity correction </w:t>
      </w:r>
      <w:commentRangeEnd w:id="0"/>
      <w:r w:rsidR="00864CFF">
        <w:rPr>
          <w:rStyle w:val="CommentReference"/>
          <w:rFonts w:asciiTheme="minorHAnsi" w:eastAsiaTheme="minorHAnsi" w:hAnsiTheme="minorHAnsi" w:cstheme="minorBidi"/>
        </w:rPr>
        <w:commentReference w:id="0"/>
      </w:r>
      <w:commentRangeEnd w:id="1"/>
      <w:r w:rsidR="00940F8A">
        <w:rPr>
          <w:rStyle w:val="CommentReference"/>
          <w:rFonts w:asciiTheme="minorHAnsi" w:eastAsiaTheme="minorHAnsi" w:hAnsiTheme="minorHAnsi" w:cstheme="minorBidi"/>
        </w:rPr>
        <w:commentReference w:id="1"/>
      </w:r>
      <w:r>
        <w:t>contrasting articles from tabloids and broadsheets that use only condition-first vs only person-first language indicate a significant link (X-squared = 4.8274, p-value = 0.02801) between type of publication and number of articles using a specific language type. The effect size is quite small (&lt;0.2), indicating that while the result is statistically significant, the fields are weakly associated.</w:t>
      </w:r>
    </w:p>
    <w:p w14:paraId="20AD88DC" w14:textId="355C785C" w:rsidR="00AD01C2" w:rsidRDefault="00AD01C2" w:rsidP="00F776BE">
      <w:pPr>
        <w:pStyle w:val="EndNoteBibliography"/>
        <w:ind w:left="454" w:hanging="454"/>
        <w:rPr>
          <w:rFonts w:ascii="Times New Roman" w:hAnsi="Times New Roman" w:cs="Times New Roman"/>
          <w:noProof/>
          <w:lang w:val="en-AU"/>
        </w:rPr>
      </w:pPr>
    </w:p>
    <w:p w14:paraId="488A7F54" w14:textId="0658E631" w:rsidR="00AD01C2" w:rsidRDefault="00AD01C2" w:rsidP="00AD01C2">
      <w:r>
        <w:t>The Pearson’s Chi-squared test with Yates’ continuity correction contrasting articles from left- and right-leaning publications that use only condition-first vs only person-first language indicate a significant link (X-squared = 4.6405, p-value = 0.03123) between type of publication and number of articles using a specific language type. The effect size is, however, also quite small (&lt;0.2), indicating that while the result is statistically significant, the fields are weakly associated.</w:t>
      </w:r>
    </w:p>
    <w:p w14:paraId="37823BC9" w14:textId="77777777" w:rsidR="00AD01C2" w:rsidRDefault="00AD01C2" w:rsidP="00F776BE">
      <w:pPr>
        <w:pStyle w:val="EndNoteBibliography"/>
        <w:ind w:left="454" w:hanging="454"/>
        <w:rPr>
          <w:rFonts w:ascii="Times New Roman" w:hAnsi="Times New Roman" w:cs="Times New Roman"/>
          <w:noProof/>
          <w:lang w:val="en-AU"/>
        </w:rPr>
      </w:pPr>
    </w:p>
    <w:p w14:paraId="1EC07ED9" w14:textId="4FE74971" w:rsidR="00AD01C2" w:rsidRDefault="00AD01C2" w:rsidP="001A0D24">
      <w:pPr>
        <w:pStyle w:val="Heading3"/>
        <w:rPr>
          <w:noProof/>
        </w:rPr>
      </w:pPr>
      <w:r>
        <w:rPr>
          <w:noProof/>
        </w:rPr>
        <w:t>Supplementary Note 4:</w:t>
      </w:r>
    </w:p>
    <w:p w14:paraId="03C8C4FC" w14:textId="54CBBEC0" w:rsidR="00F776BE" w:rsidRDefault="00AF12A6" w:rsidP="00763DC4">
      <w:pPr>
        <w:rPr>
          <w:noProof/>
        </w:rPr>
      </w:pPr>
      <w:r>
        <w:rPr>
          <w:noProof/>
        </w:rPr>
        <w:t>A</w:t>
      </w:r>
      <w:r w:rsidRPr="00AF12A6">
        <w:rPr>
          <w:noProof/>
        </w:rPr>
        <w:t xml:space="preserve"> Welch Two Sample t-test testing the difference between </w:t>
      </w:r>
      <w:r>
        <w:rPr>
          <w:noProof/>
        </w:rPr>
        <w:t>the normalised frequency per 1000 words of condition-</w:t>
      </w:r>
      <w:r w:rsidRPr="00AF12A6">
        <w:rPr>
          <w:noProof/>
        </w:rPr>
        <w:t xml:space="preserve"> and person</w:t>
      </w:r>
      <w:r>
        <w:rPr>
          <w:noProof/>
        </w:rPr>
        <w:t>-</w:t>
      </w:r>
      <w:r w:rsidRPr="00AF12A6">
        <w:rPr>
          <w:noProof/>
        </w:rPr>
        <w:t>first</w:t>
      </w:r>
      <w:r>
        <w:rPr>
          <w:noProof/>
        </w:rPr>
        <w:t xml:space="preserve"> language in articles that use either one or both language types</w:t>
      </w:r>
      <w:r w:rsidRPr="00AF12A6">
        <w:rPr>
          <w:noProof/>
        </w:rPr>
        <w:t xml:space="preserve"> (mean of </w:t>
      </w:r>
      <w:r>
        <w:rPr>
          <w:noProof/>
        </w:rPr>
        <w:t>condition-first</w:t>
      </w:r>
      <w:r w:rsidRPr="00AF12A6">
        <w:rPr>
          <w:noProof/>
        </w:rPr>
        <w:t xml:space="preserve"> 4.34</w:t>
      </w:r>
      <w:r>
        <w:rPr>
          <w:noProof/>
        </w:rPr>
        <w:t xml:space="preserve"> words per 1000</w:t>
      </w:r>
      <w:r w:rsidRPr="00AF12A6">
        <w:rPr>
          <w:noProof/>
        </w:rPr>
        <w:t xml:space="preserve">, mean of </w:t>
      </w:r>
      <w:r>
        <w:rPr>
          <w:noProof/>
        </w:rPr>
        <w:t>person-first</w:t>
      </w:r>
      <w:r w:rsidRPr="00AF12A6">
        <w:rPr>
          <w:noProof/>
        </w:rPr>
        <w:t xml:space="preserve"> </w:t>
      </w:r>
      <w:r w:rsidR="00594DC6">
        <w:rPr>
          <w:noProof/>
        </w:rPr>
        <w:t>–</w:t>
      </w:r>
      <w:r w:rsidRPr="00AF12A6">
        <w:rPr>
          <w:noProof/>
        </w:rPr>
        <w:t xml:space="preserve"> 2.67</w:t>
      </w:r>
      <w:r>
        <w:rPr>
          <w:noProof/>
        </w:rPr>
        <w:t xml:space="preserve"> words per 1000</w:t>
      </w:r>
      <w:r w:rsidRPr="00AF12A6">
        <w:rPr>
          <w:noProof/>
        </w:rPr>
        <w:t>) suggests that the effect is positive, statistically significant, and small (difference = 1.66, 95% CI [1.16, 2.17], t(131.59) = 6.49, p &lt; .001; Cohen’s d = 0.44, 95% CI [0.30, 0.58])</w:t>
      </w:r>
      <w:r>
        <w:rPr>
          <w:noProof/>
        </w:rPr>
        <w:t>.</w:t>
      </w:r>
    </w:p>
    <w:p w14:paraId="0B166E3D" w14:textId="5F429615" w:rsidR="00AD01C2" w:rsidRDefault="00AD01C2" w:rsidP="00763DC4">
      <w:pPr>
        <w:rPr>
          <w:noProof/>
        </w:rPr>
      </w:pPr>
    </w:p>
    <w:p w14:paraId="1884960C" w14:textId="6EECDC0E" w:rsidR="00AD01C2" w:rsidRDefault="00224E59" w:rsidP="001A0D24">
      <w:pPr>
        <w:pStyle w:val="Heading3"/>
        <w:rPr>
          <w:noProof/>
        </w:rPr>
      </w:pPr>
      <w:r>
        <w:rPr>
          <w:noProof/>
        </w:rPr>
        <w:t>Supplementary Note 5</w:t>
      </w:r>
    </w:p>
    <w:p w14:paraId="04EF78D6" w14:textId="0490AF2B" w:rsidR="00224E59" w:rsidRDefault="00224E59" w:rsidP="00224E59">
      <w:r>
        <w:t xml:space="preserve">Consistent with the above binary comparisons </w:t>
      </w:r>
      <w:r w:rsidR="00A219EB">
        <w:t>of</w:t>
      </w:r>
      <w:r>
        <w:t xml:space="preserve"> tabloids and broadsheets, simple linear modelling revealed a difference among sources: r</w:t>
      </w:r>
      <w:r w:rsidRPr="008160D0">
        <w:t xml:space="preserve">elative to </w:t>
      </w:r>
      <w:r w:rsidR="000150A5" w:rsidRPr="000150A5">
        <w:rPr>
          <w:i/>
          <w:iCs/>
        </w:rPr>
        <w:t>T</w:t>
      </w:r>
      <w:r w:rsidRPr="000150A5">
        <w:rPr>
          <w:i/>
          <w:iCs/>
        </w:rPr>
        <w:t>he Advertiser</w:t>
      </w:r>
      <w:r w:rsidRPr="008160D0">
        <w:t>,</w:t>
      </w:r>
      <w:r>
        <w:t xml:space="preserve"> a tabloid, all considered broadsheets (</w:t>
      </w:r>
      <w:r w:rsidR="000150A5">
        <w:t>t</w:t>
      </w:r>
      <w:r w:rsidRPr="000150A5">
        <w:t>he</w:t>
      </w:r>
      <w:r w:rsidRPr="000150A5">
        <w:rPr>
          <w:i/>
          <w:iCs/>
        </w:rPr>
        <w:t xml:space="preserve"> Age, Australian, Canberra Times </w:t>
      </w:r>
      <w:r w:rsidRPr="000150A5">
        <w:t>and</w:t>
      </w:r>
      <w:r w:rsidRPr="000150A5">
        <w:rPr>
          <w:i/>
          <w:iCs/>
        </w:rPr>
        <w:t xml:space="preserve"> Sydney Morning Herald</w:t>
      </w:r>
      <w:r>
        <w:t>)</w:t>
      </w:r>
      <w:r w:rsidRPr="008160D0">
        <w:t xml:space="preserve"> had </w:t>
      </w:r>
      <w:r>
        <w:t>a lower</w:t>
      </w:r>
      <w:r w:rsidRPr="008160D0">
        <w:t xml:space="preserve"> frequency of condition-first language</w:t>
      </w:r>
      <w:r>
        <w:t xml:space="preserve">, as did the </w:t>
      </w:r>
      <w:r w:rsidRPr="000150A5">
        <w:rPr>
          <w:i/>
          <w:iCs/>
        </w:rPr>
        <w:t>Courier Mail</w:t>
      </w:r>
      <w:r w:rsidR="00A219EB">
        <w:t>, a tabloid</w:t>
      </w:r>
      <w:r>
        <w:t xml:space="preserve">; no difference across the </w:t>
      </w:r>
      <w:proofErr w:type="gramStart"/>
      <w:r>
        <w:t>time period</w:t>
      </w:r>
      <w:proofErr w:type="gramEnd"/>
      <w:r>
        <w:t xml:space="preserve"> could be detected. </w:t>
      </w:r>
    </w:p>
    <w:p w14:paraId="4D924AF4" w14:textId="77777777" w:rsidR="00224E59" w:rsidRDefault="00224E59" w:rsidP="00224E59"/>
    <w:p w14:paraId="62F0626E" w14:textId="11F2C979" w:rsidR="00224E59" w:rsidRDefault="00224E59" w:rsidP="00224E59">
      <w:r>
        <w:t xml:space="preserve">More specifically, a linear model of the form log(frequency) ~ </w:t>
      </w:r>
      <w:proofErr w:type="spellStart"/>
      <w:r>
        <w:t>scaled_year</w:t>
      </w:r>
      <w:proofErr w:type="spellEnd"/>
      <w:r>
        <w:t xml:space="preserve"> + source was fitted and estimated using ML and found to have the lowest AIC among models (see </w:t>
      </w:r>
      <w:r w:rsidRPr="000823EB">
        <w:rPr>
          <w:highlight w:val="green"/>
        </w:rPr>
        <w:t>GitHub</w:t>
      </w:r>
      <w:r>
        <w:t xml:space="preserve"> for additional details of all models considered).</w:t>
      </w:r>
    </w:p>
    <w:p w14:paraId="104C50BB" w14:textId="0E18A7F7" w:rsidR="00224E59" w:rsidRDefault="00224E59" w:rsidP="00224E59">
      <w:r>
        <w:t xml:space="preserve"> </w:t>
      </w:r>
    </w:p>
    <w:p w14:paraId="4C83A412" w14:textId="118AAE45" w:rsidR="00224E59" w:rsidRDefault="00224E59" w:rsidP="00224E59">
      <w:r>
        <w:lastRenderedPageBreak/>
        <w:t xml:space="preserve">The model’s intercept, corresponding to </w:t>
      </w:r>
      <w:proofErr w:type="spellStart"/>
      <w:r>
        <w:t>scaled_year</w:t>
      </w:r>
      <w:proofErr w:type="spellEnd"/>
      <w:r>
        <w:t xml:space="preserve"> = 0 and source = Advertiser, is at 1.28 (95% CI [1.21, 1.36], </w:t>
      </w:r>
      <w:proofErr w:type="gramStart"/>
      <w:r>
        <w:t>t(</w:t>
      </w:r>
      <w:proofErr w:type="gramEnd"/>
      <w:r>
        <w:t>3031) = 32.98, p &lt; .001). Within this model:</w:t>
      </w:r>
    </w:p>
    <w:p w14:paraId="713A2CAA" w14:textId="77777777" w:rsidR="00224E59" w:rsidRDefault="00224E59" w:rsidP="00224E59"/>
    <w:p w14:paraId="5FD065B3" w14:textId="77777777" w:rsidR="00224E59" w:rsidRDefault="00224E59" w:rsidP="00224E59">
      <w:r>
        <w:t xml:space="preserve">    The effect of scaled year is statistically non-significant and negative (beta = -7.05e-03, 95% CI [-0.02, 2.13e-03], </w:t>
      </w:r>
      <w:proofErr w:type="gramStart"/>
      <w:r>
        <w:t>t(</w:t>
      </w:r>
      <w:proofErr w:type="gramEnd"/>
      <w:r>
        <w:t>3031) = -1.50, p = 0.132; Std. beta = -9.82e-03, 95% CI [-0.02, 3.54e-03])</w:t>
      </w:r>
    </w:p>
    <w:p w14:paraId="58DA6C40" w14:textId="77777777" w:rsidR="00224E59" w:rsidRDefault="00224E59" w:rsidP="00224E59">
      <w:r>
        <w:t xml:space="preserve">    The effect of source [Age] is statistically significant and negative (beta = -0.45, 95% CI [-0.57, -0.33], </w:t>
      </w:r>
      <w:proofErr w:type="gramStart"/>
      <w:r>
        <w:t>t(</w:t>
      </w:r>
      <w:proofErr w:type="gramEnd"/>
      <w:r>
        <w:t>3031) = -7.43, p &lt; .001; Std. beta = -0.19, 95% CI [-0.25, -0.14])</w:t>
      </w:r>
    </w:p>
    <w:p w14:paraId="4E77C67D" w14:textId="77777777" w:rsidR="00224E59" w:rsidRDefault="00224E59" w:rsidP="00224E59">
      <w:r>
        <w:t xml:space="preserve">    The effect of source [Australian] is statistically significant and negative (beta = -0.65, 95% CI [-0.79, -0.51], </w:t>
      </w:r>
      <w:proofErr w:type="gramStart"/>
      <w:r>
        <w:t>t(</w:t>
      </w:r>
      <w:proofErr w:type="gramEnd"/>
      <w:r>
        <w:t>3031) = -9.12, p &lt; .001; Std. beta = -0.27, 95% CI [-0.33, -0.21])</w:t>
      </w:r>
    </w:p>
    <w:p w14:paraId="6406912F" w14:textId="77777777" w:rsidR="00224E59" w:rsidRDefault="00224E59" w:rsidP="00224E59">
      <w:r>
        <w:t xml:space="preserve">    The effect of source [</w:t>
      </w:r>
      <w:proofErr w:type="spellStart"/>
      <w:r>
        <w:t>CanTimes</w:t>
      </w:r>
      <w:proofErr w:type="spellEnd"/>
      <w:r>
        <w:t xml:space="preserve">] is statistically significant and negative (beta = -0.37, 95% CI [-0.50, -0.23], </w:t>
      </w:r>
      <w:proofErr w:type="gramStart"/>
      <w:r>
        <w:t>t(</w:t>
      </w:r>
      <w:proofErr w:type="gramEnd"/>
      <w:r>
        <w:t>3031) = -5.33, p &lt; .001; Std. beta = -0.18, 95% CI [-0.24, -0.12])</w:t>
      </w:r>
    </w:p>
    <w:p w14:paraId="6AFCA7DD" w14:textId="77777777" w:rsidR="00224E59" w:rsidRDefault="00224E59" w:rsidP="00224E59">
      <w:r>
        <w:t xml:space="preserve">    The effect of source [</w:t>
      </w:r>
      <w:proofErr w:type="spellStart"/>
      <w:r>
        <w:t>CourierMail</w:t>
      </w:r>
      <w:proofErr w:type="spellEnd"/>
      <w:r>
        <w:t xml:space="preserve">] is statistically significant and negative (beta = -0.14, 95% CI [-0.25, -0.03], </w:t>
      </w:r>
      <w:proofErr w:type="gramStart"/>
      <w:r>
        <w:t>t(</w:t>
      </w:r>
      <w:proofErr w:type="gramEnd"/>
      <w:r>
        <w:t>3031) = -2.48, p = 0.013; Std. beta = -0.07, 95% CI [-0.12, -0.02])</w:t>
      </w:r>
    </w:p>
    <w:p w14:paraId="79C0C9C9" w14:textId="77777777" w:rsidR="00224E59" w:rsidRDefault="00224E59" w:rsidP="00224E59">
      <w:r>
        <w:t xml:space="preserve">    The effect of source [</w:t>
      </w:r>
      <w:proofErr w:type="spellStart"/>
      <w:r>
        <w:t>HeraldSun</w:t>
      </w:r>
      <w:proofErr w:type="spellEnd"/>
      <w:r>
        <w:t xml:space="preserve">] is statistically non-significant and negative (beta = -0.06, 95% CI [-0.17, 0.04], </w:t>
      </w:r>
      <w:proofErr w:type="gramStart"/>
      <w:r>
        <w:t>t(</w:t>
      </w:r>
      <w:proofErr w:type="gramEnd"/>
      <w:r>
        <w:t>3031) = -1.18, p = 0.240; Std. beta = -0.05, 95% CI [-0.09, -2.66e-04])</w:t>
      </w:r>
    </w:p>
    <w:p w14:paraId="740A11A3" w14:textId="77777777" w:rsidR="00224E59" w:rsidRDefault="00224E59" w:rsidP="00224E59">
      <w:r>
        <w:t xml:space="preserve">    The effect of source [</w:t>
      </w:r>
      <w:proofErr w:type="spellStart"/>
      <w:r>
        <w:t>HobMercury</w:t>
      </w:r>
      <w:proofErr w:type="spellEnd"/>
      <w:r>
        <w:t xml:space="preserve">] is statistically non-significant and positive (beta = 0.13, 95% CI [-0.02, 0.27], </w:t>
      </w:r>
      <w:proofErr w:type="gramStart"/>
      <w:r>
        <w:t>t(</w:t>
      </w:r>
      <w:proofErr w:type="gramEnd"/>
      <w:r>
        <w:t>3031) = 1.68, p = 0.092; Std. beta = 0.05, 95% CI [-0.01, 0.12])</w:t>
      </w:r>
    </w:p>
    <w:p w14:paraId="41539087" w14:textId="77777777" w:rsidR="00224E59" w:rsidRDefault="00224E59" w:rsidP="00224E59">
      <w:r>
        <w:t xml:space="preserve">    The effect of source [</w:t>
      </w:r>
      <w:proofErr w:type="spellStart"/>
      <w:r>
        <w:t>NorthernT</w:t>
      </w:r>
      <w:proofErr w:type="spellEnd"/>
      <w:r>
        <w:t xml:space="preserve">] is statistically non-significant and positive (beta = 0.16, 95% CI [-0.02, 0.35], </w:t>
      </w:r>
      <w:proofErr w:type="gramStart"/>
      <w:r>
        <w:t>t(</w:t>
      </w:r>
      <w:proofErr w:type="gramEnd"/>
      <w:r>
        <w:t>3031) = 1.72, p = 0.086; Std. beta = 0.04, 95% CI [-0.04, 0.12])</w:t>
      </w:r>
    </w:p>
    <w:p w14:paraId="3DDC5DB0" w14:textId="77777777" w:rsidR="00224E59" w:rsidRDefault="00224E59" w:rsidP="00224E59">
      <w:r>
        <w:t xml:space="preserve">    The effect of source [</w:t>
      </w:r>
      <w:proofErr w:type="spellStart"/>
      <w:r>
        <w:t>SydHerald</w:t>
      </w:r>
      <w:proofErr w:type="spellEnd"/>
      <w:r>
        <w:t xml:space="preserve">] is statistically significant and negative (beta = -0.53, 95% CI [-0.64, -0.42], </w:t>
      </w:r>
      <w:proofErr w:type="gramStart"/>
      <w:r>
        <w:t>t(</w:t>
      </w:r>
      <w:proofErr w:type="gramEnd"/>
      <w:r>
        <w:t>3031) = -9.42, p &lt; .001; Std. beta = -0.23, 95% CI [-0.28, -0.19])</w:t>
      </w:r>
    </w:p>
    <w:p w14:paraId="624E1348" w14:textId="57802DD5" w:rsidR="00224E59" w:rsidRDefault="00224E59" w:rsidP="00224E59">
      <w:r>
        <w:t xml:space="preserve">    The effect of source [</w:t>
      </w:r>
      <w:proofErr w:type="spellStart"/>
      <w:r>
        <w:t>WestAus</w:t>
      </w:r>
      <w:proofErr w:type="spellEnd"/>
      <w:r>
        <w:t xml:space="preserve">] is statistically non-significant and positive (beta = 0.02, 95% CI [-0.12, 0.15], </w:t>
      </w:r>
      <w:proofErr w:type="gramStart"/>
      <w:r>
        <w:t>t(</w:t>
      </w:r>
      <w:proofErr w:type="gramEnd"/>
      <w:r>
        <w:t>3031) = 0.24, p = 0.808; Std. beta = -0.02, 95% CI [-0.08, 0.04])</w:t>
      </w:r>
    </w:p>
    <w:p w14:paraId="6B6B2DCD" w14:textId="247C37D0" w:rsidR="008B210E" w:rsidRDefault="008B210E" w:rsidP="00224E59"/>
    <w:p w14:paraId="4C75F131" w14:textId="1441BD79" w:rsidR="008B210E" w:rsidRDefault="008B210E" w:rsidP="00224E59">
      <w:r>
        <w:t>Similar results were observed when using more complex mixed effects models: a difference among sources and no</w:t>
      </w:r>
      <w:r w:rsidR="00FE55FF">
        <w:t xml:space="preserve"> </w:t>
      </w:r>
      <w:r>
        <w:t>effect of year.</w:t>
      </w:r>
    </w:p>
    <w:p w14:paraId="390E8879" w14:textId="5ACEBDEA" w:rsidR="00CD0DDC" w:rsidRDefault="00CD0DDC" w:rsidP="00224E59"/>
    <w:p w14:paraId="167818B3" w14:textId="61C8C56B" w:rsidR="009436A7" w:rsidRDefault="009436A7" w:rsidP="001A0D24">
      <w:pPr>
        <w:pStyle w:val="Heading2"/>
        <w:rPr>
          <w:noProof/>
        </w:rPr>
      </w:pPr>
      <w:r w:rsidRPr="00BD4A3A">
        <w:rPr>
          <w:noProof/>
        </w:rPr>
        <w:t xml:space="preserve">Comparison of </w:t>
      </w:r>
      <w:r>
        <w:rPr>
          <w:noProof/>
        </w:rPr>
        <w:t xml:space="preserve">use of the adjectives </w:t>
      </w:r>
      <w:r w:rsidR="008360C4">
        <w:rPr>
          <w:noProof/>
        </w:rPr>
        <w:t>OBESE</w:t>
      </w:r>
      <w:r>
        <w:rPr>
          <w:noProof/>
        </w:rPr>
        <w:t xml:space="preserve">, </w:t>
      </w:r>
      <w:r w:rsidR="008360C4">
        <w:rPr>
          <w:noProof/>
        </w:rPr>
        <w:t>OVERWEIGHT</w:t>
      </w:r>
      <w:r>
        <w:rPr>
          <w:noProof/>
        </w:rPr>
        <w:t xml:space="preserve"> and </w:t>
      </w:r>
      <w:r w:rsidR="008360C4">
        <w:rPr>
          <w:noProof/>
        </w:rPr>
        <w:t>FAT</w:t>
      </w:r>
    </w:p>
    <w:p w14:paraId="33CA4350" w14:textId="77777777" w:rsidR="000823EB" w:rsidRDefault="000823EB" w:rsidP="002813D9"/>
    <w:p w14:paraId="0E31D457" w14:textId="6A2FC533" w:rsidR="002813D9" w:rsidRDefault="002813D9" w:rsidP="002813D9">
      <w:r>
        <w:t>Summary</w:t>
      </w:r>
      <w:r w:rsidR="00021E14">
        <w:t xml:space="preserve"> comparison</w:t>
      </w:r>
    </w:p>
    <w:p w14:paraId="1BC359AA" w14:textId="77777777" w:rsidR="000823EB" w:rsidRDefault="000823EB" w:rsidP="000823EB"/>
    <w:p w14:paraId="24F5BD1B" w14:textId="71852402" w:rsidR="002813D9" w:rsidRDefault="002813D9" w:rsidP="000823EB">
      <w:r>
        <w:t xml:space="preserve">Both </w:t>
      </w:r>
      <w:r w:rsidR="008360C4">
        <w:t>OBESE</w:t>
      </w:r>
      <w:r>
        <w:t xml:space="preserve"> (Supplementary note 6) and </w:t>
      </w:r>
      <w:r w:rsidR="008360C4">
        <w:t>OVERWEIGHT</w:t>
      </w:r>
      <w:r>
        <w:t xml:space="preserve"> (Supplementary note 7) were used more frequently in tabloids than in broadsheets, with an average of 5.59 and 5.73 instances per 1000 words in tabloids vs 3.16 and 3.55 instances per 1000 words in broadsheets, respectively; these results were also observed when using linear modelling to consider sources individually. These results are attributable in part to tabloids having shorter article lengths in the corpus (Supplementary note 6), irrespective of adjective use, so a similar number of </w:t>
      </w:r>
      <w:r w:rsidRPr="00082D1F">
        <w:rPr>
          <w:i/>
          <w:iCs/>
        </w:rPr>
        <w:t>instances</w:t>
      </w:r>
      <w:r>
        <w:t xml:space="preserve"> of use of the adjectives of interest will result in a lower </w:t>
      </w:r>
      <w:r w:rsidRPr="00082D1F">
        <w:rPr>
          <w:i/>
          <w:iCs/>
        </w:rPr>
        <w:t>frequency</w:t>
      </w:r>
      <w:r>
        <w:t xml:space="preserve"> in broadsheets than in tabloids. A very subtle decrease in the use of the adjective </w:t>
      </w:r>
      <w:r w:rsidR="008360C4">
        <w:t>OBESE</w:t>
      </w:r>
      <w:r>
        <w:t xml:space="preserve"> was observed over time when using fixed effects linear modelling (</w:t>
      </w:r>
      <w:r w:rsidRPr="00D32588">
        <w:t>beta = -0.01, 95% CI [-0.02, -</w:t>
      </w:r>
      <w:r>
        <w:t>0.00</w:t>
      </w:r>
      <w:r w:rsidRPr="00D32588">
        <w:t>5</w:t>
      </w:r>
      <w:r>
        <w:t xml:space="preserve">]), but this was not replicated when using a random effects linear model; a similar very subtle decrease was observed in the use of </w:t>
      </w:r>
      <w:r w:rsidR="008360C4">
        <w:t>OVERWEIGHT</w:t>
      </w:r>
      <w:r>
        <w:t xml:space="preserve"> over time (</w:t>
      </w:r>
      <w:r w:rsidRPr="00AE43AB">
        <w:t>beta = -0.01, 95% CI [-0.02, -</w:t>
      </w:r>
      <w:r>
        <w:t>0.00</w:t>
      </w:r>
      <w:r w:rsidRPr="00AE43AB">
        <w:t>6</w:t>
      </w:r>
      <w:r>
        <w:t>6]), supported by both fixed and random effects modelling (Supplementary note 7).</w:t>
      </w:r>
    </w:p>
    <w:p w14:paraId="0884D8EA" w14:textId="1ADEF304" w:rsidR="002813D9" w:rsidRDefault="002813D9" w:rsidP="002813D9">
      <w:pPr>
        <w:ind w:firstLine="720"/>
      </w:pPr>
      <w:r>
        <w:t xml:space="preserve">Tabloids used </w:t>
      </w:r>
      <w:r w:rsidR="008360C4">
        <w:t>FAT</w:t>
      </w:r>
      <w:r>
        <w:t xml:space="preserve"> </w:t>
      </w:r>
      <w:r w:rsidRPr="00AC18CB">
        <w:t xml:space="preserve">as weight-emphasising adjectival label for a person </w:t>
      </w:r>
      <w:r>
        <w:t xml:space="preserve">more frequently than broadsheets, as described using both a pairwise comparison between the two classes and considering each source individually, and this effect was, like the case of </w:t>
      </w:r>
      <w:r w:rsidR="008360C4">
        <w:t>OVERWEIGHT</w:t>
      </w:r>
      <w:r>
        <w:t xml:space="preserve"> and </w:t>
      </w:r>
      <w:r w:rsidR="008360C4">
        <w:t>OBESE</w:t>
      </w:r>
      <w:r>
        <w:t>, partially attributable to the longer article lengths in broadsheets than tabloids (Supplementary note 8). No differences by year were observed.</w:t>
      </w:r>
      <w:r w:rsidR="0061719F">
        <w:t xml:space="preserve"> Details are provided below.</w:t>
      </w:r>
    </w:p>
    <w:p w14:paraId="192B15F3" w14:textId="77777777" w:rsidR="002813D9" w:rsidRPr="002813D9" w:rsidRDefault="002813D9" w:rsidP="002813D9"/>
    <w:p w14:paraId="7BE0913B" w14:textId="49A4416B" w:rsidR="009436A7" w:rsidRDefault="00AC18CB" w:rsidP="001A0D24">
      <w:pPr>
        <w:pStyle w:val="Heading3"/>
      </w:pPr>
      <w:r>
        <w:t>Supplementary note 6</w:t>
      </w:r>
    </w:p>
    <w:p w14:paraId="027C7547" w14:textId="01BEE78A" w:rsidR="00F71189" w:rsidRDefault="00C60BEA" w:rsidP="00224E59">
      <w:r>
        <w:t xml:space="preserve">The mean frequency per 1000 words of articles where </w:t>
      </w:r>
      <w:r w:rsidR="008360C4">
        <w:t>OBESE</w:t>
      </w:r>
      <w:r>
        <w:t xml:space="preserve"> is used is higher in tabloids than in broadsheets. </w:t>
      </w:r>
      <w:r w:rsidR="00F71189">
        <w:t xml:space="preserve">Based on a </w:t>
      </w:r>
      <w:r w:rsidR="00F71189" w:rsidRPr="00616B99">
        <w:t>Welch</w:t>
      </w:r>
      <w:r w:rsidR="00F71189">
        <w:t>’s</w:t>
      </w:r>
      <w:r w:rsidR="00F71189" w:rsidRPr="00616B99">
        <w:t xml:space="preserve"> Two Sample</w:t>
      </w:r>
      <w:r>
        <w:t>, t</w:t>
      </w:r>
      <w:r w:rsidR="00F71189">
        <w:t xml:space="preserve">he </w:t>
      </w:r>
      <w:r w:rsidR="00F71189" w:rsidRPr="00616B99">
        <w:t xml:space="preserve">mean </w:t>
      </w:r>
      <w:r w:rsidR="00F71189">
        <w:t xml:space="preserve">frequency per 1000 words of articles </w:t>
      </w:r>
      <w:r w:rsidR="00F71189">
        <w:lastRenderedPageBreak/>
        <w:t xml:space="preserve">where </w:t>
      </w:r>
      <w:r w:rsidR="008360C4">
        <w:t>OBESE</w:t>
      </w:r>
      <w:r w:rsidR="00F71189">
        <w:t xml:space="preserve"> is used was </w:t>
      </w:r>
      <w:r w:rsidR="00F71189" w:rsidRPr="00616B99">
        <w:t>3.16</w:t>
      </w:r>
      <w:r w:rsidR="00F71189">
        <w:t xml:space="preserve"> in </w:t>
      </w:r>
      <w:r w:rsidR="00F71189" w:rsidRPr="00616B99">
        <w:t>broadsheets</w:t>
      </w:r>
      <w:r w:rsidR="00F71189">
        <w:t xml:space="preserve"> and 5.59</w:t>
      </w:r>
      <w:r w:rsidR="00F71189" w:rsidRPr="00616B99">
        <w:t xml:space="preserve"> </w:t>
      </w:r>
      <w:r w:rsidR="00F71189">
        <w:t>in</w:t>
      </w:r>
      <w:r w:rsidR="00F71189" w:rsidRPr="00616B99">
        <w:t xml:space="preserve"> tabloid</w:t>
      </w:r>
      <w:r w:rsidR="00F71189">
        <w:t>s, which</w:t>
      </w:r>
      <w:r w:rsidR="00F71189" w:rsidRPr="00616B99">
        <w:t xml:space="preserve"> suggests that the effect is negative, statistically significant, and small (difference = -2.43</w:t>
      </w:r>
      <w:r w:rsidR="00F71189">
        <w:t xml:space="preserve"> words per 1000</w:t>
      </w:r>
      <w:r w:rsidR="00F71189" w:rsidRPr="00616B99">
        <w:t xml:space="preserve">, 95% CI [-2.63, -2.23], </w:t>
      </w:r>
      <w:proofErr w:type="gramStart"/>
      <w:r w:rsidR="00F71189" w:rsidRPr="00616B99">
        <w:t>t(</w:t>
      </w:r>
      <w:proofErr w:type="gramEnd"/>
      <w:r w:rsidR="00F71189" w:rsidRPr="00616B99">
        <w:t>10062.88) = -24.01, p &lt; .001; Cohen</w:t>
      </w:r>
      <w:r w:rsidR="00594DC6">
        <w:t>’</w:t>
      </w:r>
      <w:r w:rsidR="00F71189" w:rsidRPr="00616B99">
        <w:t>s d = -0.46, 95% CI [-0.50, -0.42]</w:t>
      </w:r>
      <w:r w:rsidR="00F71189">
        <w:t>.</w:t>
      </w:r>
    </w:p>
    <w:p w14:paraId="783C3A55" w14:textId="3996BE00" w:rsidR="00C60BEA" w:rsidRDefault="00C60BEA" w:rsidP="00224E59"/>
    <w:p w14:paraId="6703C7DC" w14:textId="3E9B13AF" w:rsidR="00C60BEA" w:rsidRDefault="00C60BEA" w:rsidP="00224E59">
      <w:r>
        <w:t xml:space="preserve">This is in part related to the fact that articles that use </w:t>
      </w:r>
      <w:r w:rsidR="008360C4">
        <w:t>OBESE</w:t>
      </w:r>
      <w:r>
        <w:t xml:space="preserve"> are longer in broadsheets than in tabloids. Across articles that used the word </w:t>
      </w:r>
      <w:r w:rsidR="008360C4">
        <w:t>OBESE</w:t>
      </w:r>
      <w:r>
        <w:t xml:space="preserve">, </w:t>
      </w:r>
      <w:r w:rsidRPr="00C60BEA">
        <w:t xml:space="preserve">using a Welch Two Sample t-test </w:t>
      </w:r>
      <w:r>
        <w:t>to compare</w:t>
      </w:r>
      <w:r w:rsidRPr="00C60BEA">
        <w:t xml:space="preserve"> the mean word count of articles from broadsheets and tabloids</w:t>
      </w:r>
      <w:r>
        <w:t xml:space="preserve"> that used </w:t>
      </w:r>
      <w:r w:rsidR="008360C4">
        <w:t>OBESE</w:t>
      </w:r>
      <w:r>
        <w:t xml:space="preserve"> </w:t>
      </w:r>
      <w:r w:rsidRPr="00C60BEA">
        <w:t>(mean of broadsheet = 778.84, mean of tabloid = 485.42) suggest</w:t>
      </w:r>
      <w:r>
        <w:t xml:space="preserve">ed there was a positive, statistically significant </w:t>
      </w:r>
      <w:r w:rsidRPr="00C60BEA">
        <w:t>effect,</w:t>
      </w:r>
      <w:r>
        <w:t xml:space="preserve"> with a</w:t>
      </w:r>
      <w:r w:rsidRPr="00C60BEA">
        <w:t xml:space="preserve"> medium</w:t>
      </w:r>
      <w:r>
        <w:t xml:space="preserve"> size</w:t>
      </w:r>
      <w:r w:rsidRPr="00C60BEA">
        <w:t xml:space="preserve"> (difference = 293.42, 95% CI [273.82, 313.02], t(7348.69) = 29.34, p &lt; .001; Cohen’s d = 0.60, 95% CI [0.56, 0.65])</w:t>
      </w:r>
      <w:r>
        <w:t>.</w:t>
      </w:r>
    </w:p>
    <w:p w14:paraId="3C61C0EA" w14:textId="364F8040" w:rsidR="009B7D19" w:rsidRDefault="009B7D19" w:rsidP="00224E59"/>
    <w:p w14:paraId="22F7EDCB" w14:textId="43DB64FD" w:rsidR="009B7D19" w:rsidRDefault="009B7D19" w:rsidP="00224E59">
      <w:r>
        <w:t xml:space="preserve">We next compared the overall length of </w:t>
      </w:r>
      <w:r w:rsidR="00C60BEA">
        <w:t xml:space="preserve">all </w:t>
      </w:r>
      <w:r>
        <w:t xml:space="preserve">articles </w:t>
      </w:r>
      <w:r w:rsidR="00C60BEA">
        <w:t xml:space="preserve">in tabloids and broadsheets in the </w:t>
      </w:r>
      <w:r w:rsidR="008361DC">
        <w:t>corpus and</w:t>
      </w:r>
      <w:r w:rsidR="009D493D">
        <w:t xml:space="preserve"> found that articles in broadsheets were </w:t>
      </w:r>
      <w:r w:rsidR="009D493D">
        <w:rPr>
          <w:i/>
          <w:iCs/>
        </w:rPr>
        <w:t xml:space="preserve">generally </w:t>
      </w:r>
      <w:r w:rsidR="009D493D">
        <w:t>longer than in tabloids, irrespective of whether any of the adjectives of interest were used</w:t>
      </w:r>
      <w:r w:rsidR="00C60BEA">
        <w:t>. A</w:t>
      </w:r>
      <w:r w:rsidR="00C60BEA" w:rsidRPr="00C60BEA">
        <w:t xml:space="preserve"> Welch Two Sample t-test testing the difference between </w:t>
      </w:r>
      <w:r w:rsidR="00C60BEA">
        <w:t xml:space="preserve">wordcounts in broadsheet and </w:t>
      </w:r>
      <w:r w:rsidR="00C60BEA" w:rsidRPr="00C60BEA">
        <w:t>tabloid</w:t>
      </w:r>
      <w:r w:rsidR="00C60BEA">
        <w:t xml:space="preserve"> articles</w:t>
      </w:r>
      <w:r w:rsidR="00C60BEA" w:rsidRPr="00C60BEA">
        <w:t xml:space="preserve"> (mean of </w:t>
      </w:r>
      <w:r w:rsidR="00C60BEA">
        <w:t>broadsheets</w:t>
      </w:r>
      <w:r w:rsidR="00C60BEA" w:rsidRPr="00C60BEA">
        <w:t xml:space="preserve"> = 810.15</w:t>
      </w:r>
      <w:r w:rsidR="00C60BEA">
        <w:t xml:space="preserve"> words</w:t>
      </w:r>
      <w:r w:rsidR="00C60BEA" w:rsidRPr="00C60BEA">
        <w:t xml:space="preserve">, mean of </w:t>
      </w:r>
      <w:r w:rsidR="00C60BEA">
        <w:t>tabloids</w:t>
      </w:r>
      <w:r w:rsidR="00C60BEA" w:rsidRPr="00C60BEA">
        <w:t xml:space="preserve"> = 502.44</w:t>
      </w:r>
      <w:r w:rsidR="00C60BEA">
        <w:t xml:space="preserve"> words</w:t>
      </w:r>
      <w:r w:rsidR="00C60BEA" w:rsidRPr="00C60BEA">
        <w:t>) suggest</w:t>
      </w:r>
      <w:r w:rsidR="00C60BEA">
        <w:t>ed</w:t>
      </w:r>
      <w:r w:rsidR="00C60BEA" w:rsidRPr="00C60BEA">
        <w:t xml:space="preserve"> that the effect is positive, statistically significant, and medium (difference = 307.71, 95% CI [291.01, 324.42], </w:t>
      </w:r>
      <w:proofErr w:type="gramStart"/>
      <w:r w:rsidR="00C60BEA" w:rsidRPr="00C60BEA">
        <w:t>t(</w:t>
      </w:r>
      <w:proofErr w:type="gramEnd"/>
      <w:r w:rsidR="00C60BEA" w:rsidRPr="00C60BEA">
        <w:t>16482.54) = 36.11, p &lt; .001; Cohen</w:t>
      </w:r>
      <w:r w:rsidR="00594DC6">
        <w:t>’</w:t>
      </w:r>
      <w:r w:rsidR="00C60BEA" w:rsidRPr="00C60BEA">
        <w:t>s d = 0.56, 95% CI [0.53, 0.59])</w:t>
      </w:r>
      <w:r w:rsidR="00C60BEA">
        <w:t>.</w:t>
      </w:r>
    </w:p>
    <w:p w14:paraId="47F1B4DD" w14:textId="345CE6F4" w:rsidR="009D493D" w:rsidRDefault="009D493D" w:rsidP="00224E59"/>
    <w:p w14:paraId="7405F62E" w14:textId="024456F5" w:rsidR="00C60BEA" w:rsidRPr="00C60BEA" w:rsidRDefault="009D493D" w:rsidP="00C60BEA">
      <w:r>
        <w:t xml:space="preserve">In order to </w:t>
      </w:r>
      <w:r w:rsidR="005A5D2A">
        <w:t>investigate</w:t>
      </w:r>
      <w:r>
        <w:t xml:space="preserve"> in more depth </w:t>
      </w:r>
      <w:r w:rsidR="005A5D2A">
        <w:t>that</w:t>
      </w:r>
      <w:r>
        <w:t xml:space="preserve"> the difference in frequency of the word </w:t>
      </w:r>
      <w:r w:rsidR="008360C4">
        <w:t>OBESE</w:t>
      </w:r>
      <w:r>
        <w:t xml:space="preserve"> per 1000 words in tabloids and broadsheets is not fully an artifact of this difference in length, we used </w:t>
      </w:r>
      <w:del w:id="2" w:author="Darya Vanichkina" w:date="2022-08-04T18:51:00Z">
        <w:r w:rsidDel="00A8417E">
          <w:delText xml:space="preserve">bootstrap </w:delText>
        </w:r>
      </w:del>
      <w:r>
        <w:t xml:space="preserve">resampling without replacement (selecting 1000 articles 10000 times) to compare the raw counts of the word </w:t>
      </w:r>
      <w:r w:rsidR="008360C4">
        <w:t>OBESE</w:t>
      </w:r>
      <w:r>
        <w:t xml:space="preserve"> in articles from tabloids and broadsheets, and found that the counts themselves were higher in broadsheets, which had a </w:t>
      </w:r>
      <w:commentRangeStart w:id="3"/>
      <w:r>
        <w:t xml:space="preserve">bimodal distribution </w:t>
      </w:r>
      <w:commentRangeEnd w:id="3"/>
      <w:r w:rsidR="00B75C29">
        <w:rPr>
          <w:rStyle w:val="CommentReference"/>
          <w:rFonts w:asciiTheme="minorHAnsi" w:eastAsiaTheme="minorHAnsi" w:hAnsiTheme="minorHAnsi" w:cstheme="minorBidi"/>
        </w:rPr>
        <w:commentReference w:id="3"/>
      </w:r>
      <w:r>
        <w:t xml:space="preserve">of instances of use of the word </w:t>
      </w:r>
      <w:r w:rsidR="008360C4">
        <w:t>OBESE</w:t>
      </w:r>
      <w:r w:rsidR="006925B4">
        <w:t xml:space="preserve"> – so much of the difference in </w:t>
      </w:r>
      <w:r w:rsidR="006925B4" w:rsidRPr="001A0D24">
        <w:rPr>
          <w:i/>
          <w:iCs/>
        </w:rPr>
        <w:t>frequency</w:t>
      </w:r>
      <w:r w:rsidR="006925B4">
        <w:t xml:space="preserve"> is observed due to this difference in article lengths</w:t>
      </w:r>
      <w:r>
        <w:t xml:space="preserve">. </w:t>
      </w:r>
      <w:r w:rsidR="00C60BEA" w:rsidRPr="00C60BEA">
        <w:t xml:space="preserve">The Welch Two Sample t-test testing the difference between </w:t>
      </w:r>
      <w:r w:rsidR="00594DC6">
        <w:t xml:space="preserve">resampled </w:t>
      </w:r>
      <w:r w:rsidR="00C60BEA" w:rsidRPr="00C60BEA">
        <w:t>broadsheet</w:t>
      </w:r>
      <w:r>
        <w:t xml:space="preserve"> </w:t>
      </w:r>
      <w:r w:rsidR="00C60BEA" w:rsidRPr="00C60BEA">
        <w:t>counts and tabloid</w:t>
      </w:r>
      <w:r>
        <w:t xml:space="preserve"> </w:t>
      </w:r>
      <w:r w:rsidR="00C60BEA" w:rsidRPr="00C60BEA">
        <w:t xml:space="preserve">counts (mean of </w:t>
      </w:r>
      <w:r>
        <w:t>broadsheets</w:t>
      </w:r>
      <w:r w:rsidR="00C60BEA" w:rsidRPr="00C60BEA">
        <w:t xml:space="preserve"> = 1.71, mean of </w:t>
      </w:r>
      <w:r>
        <w:t>tabloids</w:t>
      </w:r>
      <w:r w:rsidR="00C60BEA" w:rsidRPr="00C60BEA">
        <w:t xml:space="preserve"> = 1.60) suggest</w:t>
      </w:r>
      <w:r>
        <w:t>ed</w:t>
      </w:r>
      <w:r w:rsidR="00C60BEA" w:rsidRPr="00C60BEA">
        <w:t xml:space="preserve"> that the effect is positive, statistically significant, and large (difference = </w:t>
      </w:r>
      <w:ins w:id="4" w:author="Darya Vanichkina" w:date="2022-08-04T18:50:00Z">
        <w:r w:rsidR="00A8417E" w:rsidRPr="00A8417E">
          <w:t>0.108519</w:t>
        </w:r>
      </w:ins>
      <w:del w:id="5" w:author="Darya Vanichkina" w:date="2022-08-04T18:50:00Z">
        <w:r w:rsidR="00C60BEA" w:rsidRPr="00C60BEA" w:rsidDel="00A8417E">
          <w:delText>0.11</w:delText>
        </w:r>
      </w:del>
      <w:r w:rsidR="00C60BEA" w:rsidRPr="00C60BEA">
        <w:t>, 95% CI [</w:t>
      </w:r>
      <w:ins w:id="6" w:author="Darya Vanichkina" w:date="2022-08-04T18:50:00Z">
        <w:r w:rsidR="00A8417E" w:rsidRPr="00A8417E">
          <w:t>0.1073502</w:t>
        </w:r>
        <w:r w:rsidR="00A8417E" w:rsidRPr="00A8417E" w:rsidDel="00A8417E">
          <w:t xml:space="preserve"> </w:t>
        </w:r>
      </w:ins>
      <w:commentRangeStart w:id="7"/>
      <w:commentRangeStart w:id="8"/>
      <w:del w:id="9" w:author="Darya Vanichkina" w:date="2022-08-04T18:50:00Z">
        <w:r w:rsidR="00C60BEA" w:rsidRPr="00C60BEA" w:rsidDel="00A8417E">
          <w:delText>0.1</w:delText>
        </w:r>
      </w:del>
      <w:r w:rsidR="00C60BEA" w:rsidRPr="00C60BEA">
        <w:t xml:space="preserve">, </w:t>
      </w:r>
      <w:ins w:id="10" w:author="Darya Vanichkina" w:date="2022-08-04T18:50:00Z">
        <w:r w:rsidR="00A8417E" w:rsidRPr="00A8417E">
          <w:t>0.1096892</w:t>
        </w:r>
        <w:r w:rsidR="00A8417E" w:rsidRPr="00A8417E" w:rsidDel="00A8417E">
          <w:t xml:space="preserve"> </w:t>
        </w:r>
      </w:ins>
      <w:del w:id="11" w:author="Darya Vanichkina" w:date="2022-08-04T18:50:00Z">
        <w:r w:rsidR="00C60BEA" w:rsidRPr="00C60BEA" w:rsidDel="00A8417E">
          <w:delText>0.11</w:delText>
        </w:r>
        <w:commentRangeEnd w:id="7"/>
        <w:r w:rsidR="00B75C29" w:rsidDel="00A8417E">
          <w:rPr>
            <w:rStyle w:val="CommentReference"/>
            <w:rFonts w:asciiTheme="minorHAnsi" w:eastAsiaTheme="minorHAnsi" w:hAnsiTheme="minorHAnsi" w:cstheme="minorBidi"/>
          </w:rPr>
          <w:commentReference w:id="7"/>
        </w:r>
      </w:del>
      <w:commentRangeEnd w:id="8"/>
      <w:r w:rsidR="00A8417E">
        <w:rPr>
          <w:rStyle w:val="CommentReference"/>
          <w:rFonts w:asciiTheme="minorHAnsi" w:eastAsiaTheme="minorHAnsi" w:hAnsiTheme="minorHAnsi" w:cstheme="minorBidi"/>
        </w:rPr>
        <w:commentReference w:id="8"/>
      </w:r>
      <w:del w:id="12" w:author="Darya Vanichkina" w:date="2022-08-04T18:50:00Z">
        <w:r w:rsidR="00C60BEA" w:rsidRPr="00C60BEA" w:rsidDel="00A8417E">
          <w:delText>],</w:delText>
        </w:r>
      </w:del>
      <w:r w:rsidR="00C60BEA" w:rsidRPr="00C60BEA">
        <w:t xml:space="preserve"> </w:t>
      </w:r>
      <w:proofErr w:type="gramStart"/>
      <w:r w:rsidR="00C60BEA" w:rsidRPr="00C60BEA">
        <w:t>t(</w:t>
      </w:r>
      <w:proofErr w:type="gramEnd"/>
      <w:r w:rsidR="00C60BEA" w:rsidRPr="00C60BEA">
        <w:t>18721.64) = 182.01, p &lt; .001; Cohen’s d = 2.57, 95% CI [2.83, 2.83])</w:t>
      </w:r>
    </w:p>
    <w:p w14:paraId="77823F2B" w14:textId="77777777" w:rsidR="006925B4" w:rsidRDefault="006925B4" w:rsidP="00224E59"/>
    <w:p w14:paraId="671819A4" w14:textId="2AABD58E" w:rsidR="00F71189" w:rsidRDefault="00F71189" w:rsidP="00224E59">
      <w:r>
        <w:t xml:space="preserve">Linear modelling by source and year supported </w:t>
      </w:r>
      <w:r w:rsidR="00594DC6">
        <w:t xml:space="preserve">the difference between </w:t>
      </w:r>
      <w:commentRangeStart w:id="13"/>
      <w:r w:rsidR="00594DC6">
        <w:t>frequency</w:t>
      </w:r>
      <w:commentRangeEnd w:id="13"/>
      <w:r w:rsidR="00B75C29">
        <w:rPr>
          <w:rStyle w:val="CommentReference"/>
          <w:rFonts w:asciiTheme="minorHAnsi" w:eastAsiaTheme="minorHAnsi" w:hAnsiTheme="minorHAnsi" w:cstheme="minorBidi"/>
        </w:rPr>
        <w:commentReference w:id="13"/>
      </w:r>
      <w:r w:rsidR="00594DC6">
        <w:t xml:space="preserve"> </w:t>
      </w:r>
      <w:ins w:id="14" w:author="Darya Vanichkina" w:date="2022-08-04T18:51:00Z">
        <w:r w:rsidR="00A8417E">
          <w:t xml:space="preserve">of OBESE </w:t>
        </w:r>
      </w:ins>
      <w:r w:rsidR="00594DC6">
        <w:t>in tabloids and broadsheets</w:t>
      </w:r>
      <w:r>
        <w:t>,  explaining a</w:t>
      </w:r>
      <w:r w:rsidRPr="00D32588">
        <w:t xml:space="preserve"> statistically significant and weak proportion of variance (R2 = 0.10, F(10, 10245) = 109.54, p &lt; .001, adj. R2 = 0.10)</w:t>
      </w:r>
      <w:r>
        <w:t>, with broadsheets considered (</w:t>
      </w:r>
      <w:r w:rsidRPr="00D32588">
        <w:t xml:space="preserve">the </w:t>
      </w:r>
      <w:r w:rsidRPr="00685373">
        <w:rPr>
          <w:i/>
          <w:iCs/>
        </w:rPr>
        <w:t>Age, Australian, Canberra Times</w:t>
      </w:r>
      <w:r w:rsidRPr="00D32588">
        <w:t xml:space="preserve"> and </w:t>
      </w:r>
      <w:r w:rsidRPr="00685373">
        <w:rPr>
          <w:i/>
          <w:iCs/>
        </w:rPr>
        <w:t>Sydney Morning Herald</w:t>
      </w:r>
      <w:r>
        <w:t xml:space="preserve">)  having lower frequency of use of the word </w:t>
      </w:r>
      <w:r w:rsidR="008360C4">
        <w:t>OBESE</w:t>
      </w:r>
      <w:r>
        <w:t xml:space="preserve"> than the </w:t>
      </w:r>
      <w:r w:rsidRPr="00685373">
        <w:rPr>
          <w:i/>
          <w:iCs/>
        </w:rPr>
        <w:t>Advertiser</w:t>
      </w:r>
      <w:r>
        <w:t xml:space="preserve"> (a tabloid), while other tabloids (</w:t>
      </w:r>
      <w:r w:rsidRPr="00D32588">
        <w:t xml:space="preserve">the </w:t>
      </w:r>
      <w:r w:rsidRPr="00685373">
        <w:rPr>
          <w:i/>
          <w:iCs/>
        </w:rPr>
        <w:t>Mercury</w:t>
      </w:r>
      <w:r>
        <w:t xml:space="preserve"> and</w:t>
      </w:r>
      <w:r w:rsidRPr="00D32588">
        <w:t xml:space="preserve"> </w:t>
      </w:r>
      <w:r w:rsidR="00685373" w:rsidRPr="00685373">
        <w:rPr>
          <w:i/>
          <w:iCs/>
        </w:rPr>
        <w:t>NT News</w:t>
      </w:r>
      <w:r>
        <w:t xml:space="preserve">) had a higher frequency of use than the </w:t>
      </w:r>
      <w:r w:rsidRPr="00685373">
        <w:rPr>
          <w:i/>
          <w:iCs/>
        </w:rPr>
        <w:t>Advertiser</w:t>
      </w:r>
      <w:r>
        <w:t xml:space="preserve">. This fixed effects modelling also suggested a slight decrease in the use of the word </w:t>
      </w:r>
      <w:r w:rsidR="008360C4">
        <w:t>OBESE</w:t>
      </w:r>
      <w:r>
        <w:t xml:space="preserve"> with time</w:t>
      </w:r>
      <w:r w:rsidRPr="00D32588">
        <w:t xml:space="preserve"> (beta = -0.01, 95% CI [-0.02, -5.16e-03], </w:t>
      </w:r>
      <w:proofErr w:type="gramStart"/>
      <w:r w:rsidRPr="00D32588">
        <w:t>t(</w:t>
      </w:r>
      <w:proofErr w:type="gramEnd"/>
      <w:r w:rsidRPr="00D32588">
        <w:t>10245) = -3.96, p &lt; .001; Std. beta = -0.02, 95% CI [-0.02, -8.05e-03]</w:t>
      </w:r>
      <w:r>
        <w:t xml:space="preserve">). </w:t>
      </w:r>
    </w:p>
    <w:p w14:paraId="6E405B1F" w14:textId="77777777" w:rsidR="00F71189" w:rsidRDefault="00F71189" w:rsidP="00224E59"/>
    <w:p w14:paraId="61E24F55" w14:textId="153D9CE9" w:rsidR="00F71189" w:rsidRDefault="00F71189" w:rsidP="00224E59">
      <w:r>
        <w:t xml:space="preserve">Mixed effects modelling supported the </w:t>
      </w:r>
      <w:r w:rsidRPr="00EC755E">
        <w:t xml:space="preserve">observation of higher frequency of counts in tabloids, </w:t>
      </w:r>
      <w:r>
        <w:t>but</w:t>
      </w:r>
      <w:r w:rsidRPr="00EC755E">
        <w:t xml:space="preserve"> the decrease by year </w:t>
      </w:r>
      <w:r>
        <w:t>was</w:t>
      </w:r>
      <w:r w:rsidRPr="00EC755E">
        <w:t xml:space="preserve"> not </w:t>
      </w:r>
      <w:r>
        <w:t>found to be significant.</w:t>
      </w:r>
    </w:p>
    <w:p w14:paraId="5FD6AAE5" w14:textId="618D11A6" w:rsidR="00AC18CB" w:rsidRDefault="00AC18CB" w:rsidP="00224E59"/>
    <w:p w14:paraId="0C31A913" w14:textId="78C40E96" w:rsidR="00AE43AB" w:rsidRDefault="00AC18CB" w:rsidP="001A0D24">
      <w:pPr>
        <w:pStyle w:val="Heading3"/>
      </w:pPr>
      <w:r>
        <w:t xml:space="preserve">Supplementary note 7 </w:t>
      </w:r>
    </w:p>
    <w:p w14:paraId="6D9B7767" w14:textId="66101C90" w:rsidR="00AE43AB" w:rsidRDefault="007E49D6" w:rsidP="007E49D6">
      <w:r>
        <w:t xml:space="preserve">The word </w:t>
      </w:r>
      <w:r w:rsidR="008360C4">
        <w:t>OVERWEIGHT</w:t>
      </w:r>
      <w:r>
        <w:t xml:space="preserve"> was used more frequently in tabloids than broadsheets. A</w:t>
      </w:r>
      <w:r w:rsidRPr="00EC755E">
        <w:t xml:space="preserve"> Welch</w:t>
      </w:r>
      <w:r>
        <w:t>’s</w:t>
      </w:r>
      <w:r w:rsidRPr="00EC755E">
        <w:t xml:space="preserve"> Two Sample t-test </w:t>
      </w:r>
      <w:r>
        <w:t>of</w:t>
      </w:r>
      <w:r w:rsidRPr="00EC755E">
        <w:t xml:space="preserve"> the difference between the frequency per 1000 words in broadsheets and tabloids </w:t>
      </w:r>
      <w:r>
        <w:t xml:space="preserve">across articles that use the word </w:t>
      </w:r>
      <w:r w:rsidR="008360C4">
        <w:t>OVERWEIGHT</w:t>
      </w:r>
      <w:r>
        <w:t xml:space="preserve"> </w:t>
      </w:r>
      <w:r w:rsidRPr="00EC755E">
        <w:t>(mean of broadsheets = 3.55, mean of tabloids = 5.73</w:t>
      </w:r>
      <w:r>
        <w:t xml:space="preserve"> words per 1000</w:t>
      </w:r>
      <w:r w:rsidRPr="00EC755E">
        <w:t>) suggests that the effect is negative, statistically significant, and small (difference</w:t>
      </w:r>
      <w:r>
        <w:t xml:space="preserve"> per 1000 words</w:t>
      </w:r>
      <w:r w:rsidRPr="00EC755E">
        <w:t xml:space="preserve"> = -2.18</w:t>
      </w:r>
      <w:r>
        <w:t xml:space="preserve"> words</w:t>
      </w:r>
      <w:r w:rsidRPr="00EC755E">
        <w:t>, 95% CI [-2.42, -1.95], t(6712.33) = -18.20, p &lt; .001; Cohen</w:t>
      </w:r>
      <w:r w:rsidR="00AE43AB">
        <w:t>’</w:t>
      </w:r>
      <w:r w:rsidRPr="00EC755E">
        <w:t>s d = -0.43, 95% CI [-0.48, -0.38])</w:t>
      </w:r>
      <w:r>
        <w:t xml:space="preserve">. </w:t>
      </w:r>
    </w:p>
    <w:p w14:paraId="4DAD93E6" w14:textId="6D857994" w:rsidR="00AE43AB" w:rsidRDefault="00AE43AB" w:rsidP="007E49D6"/>
    <w:p w14:paraId="659F0FD3" w14:textId="73833191" w:rsidR="00D47EC2" w:rsidRDefault="005F4F99" w:rsidP="007E49D6">
      <w:proofErr w:type="gramStart"/>
      <w:r>
        <w:t>Similar to</w:t>
      </w:r>
      <w:proofErr w:type="gramEnd"/>
      <w:r>
        <w:t xml:space="preserve"> the case of </w:t>
      </w:r>
      <w:r w:rsidR="008360C4">
        <w:t>OBESE</w:t>
      </w:r>
      <w:r>
        <w:t xml:space="preserve"> and the overall corpus statistics (Supplementary note 6), the length of articles that use the word </w:t>
      </w:r>
      <w:r w:rsidR="008360C4">
        <w:t>OVERWEIGHT</w:t>
      </w:r>
      <w:r>
        <w:t xml:space="preserve"> is longer in broadsheets than tabloids. </w:t>
      </w:r>
      <w:r w:rsidR="00D47EC2">
        <w:t xml:space="preserve">The Welch Two </w:t>
      </w:r>
      <w:r w:rsidR="00D47EC2">
        <w:lastRenderedPageBreak/>
        <w:t xml:space="preserve">Sample t-test testing the difference between the wordcount of articles that use the word </w:t>
      </w:r>
      <w:r w:rsidR="008360C4">
        <w:t>OVERWEIGHT</w:t>
      </w:r>
      <w:r w:rsidR="00D47EC2">
        <w:t xml:space="preserve"> from broadsheets and tabloids (mean of broadsheets = 732.66, mean of tabloids = 484.51) suggests that the </w:t>
      </w:r>
      <w:r>
        <w:t>difference</w:t>
      </w:r>
      <w:r w:rsidR="00D47EC2">
        <w:t xml:space="preserve"> is positive, statistically significant, and medium (difference = 248.15, 95% CI [226.60, 269.71], </w:t>
      </w:r>
      <w:proofErr w:type="gramStart"/>
      <w:r w:rsidR="00D47EC2">
        <w:t>t(</w:t>
      </w:r>
      <w:proofErr w:type="gramEnd"/>
      <w:r w:rsidR="00D47EC2">
        <w:t>4626.50) = 22.57, p &lt; .001; Cohen’s d = 0.58, 95% CI [0.53, 0.63])</w:t>
      </w:r>
      <w:r>
        <w:t>.</w:t>
      </w:r>
    </w:p>
    <w:p w14:paraId="21A8554B" w14:textId="5CE69736" w:rsidR="00AE43AB" w:rsidRDefault="00AE43AB" w:rsidP="007E49D6"/>
    <w:p w14:paraId="7645F23C" w14:textId="7D83772C" w:rsidR="00AE43AB" w:rsidRDefault="00D47EC2" w:rsidP="007E49D6">
      <w:r>
        <w:t xml:space="preserve">In order to </w:t>
      </w:r>
      <w:r w:rsidR="005A5D2A">
        <w:t>investigate</w:t>
      </w:r>
      <w:r>
        <w:t xml:space="preserve"> in more depth that the difference in frequency of the word </w:t>
      </w:r>
      <w:r w:rsidR="008360C4">
        <w:t>OVERWEIGHT</w:t>
      </w:r>
      <w:r>
        <w:t xml:space="preserve"> per 1000 words in tabloids and broadsheets is not fully an artifact of this difference in length, similar to the case of </w:t>
      </w:r>
      <w:r w:rsidR="008360C4">
        <w:t>OBESE</w:t>
      </w:r>
      <w:r>
        <w:t xml:space="preserve">, we used </w:t>
      </w:r>
      <w:del w:id="15" w:author="Darya Vanichkina" w:date="2022-08-04T18:51:00Z">
        <w:r w:rsidDel="0026287D">
          <w:delText xml:space="preserve">bootstrap </w:delText>
        </w:r>
      </w:del>
      <w:r>
        <w:t xml:space="preserve">resampling without replacement (selecting 1000 articles 10000 times) to compare the raw counts of the word </w:t>
      </w:r>
      <w:r w:rsidR="008360C4">
        <w:t>OVERWEIGHT</w:t>
      </w:r>
      <w:r>
        <w:t xml:space="preserve"> in articles from tabloids and broadsheets, and found that the counts themselves were higher in broadsheets, which had a bimodal distribution of instances of use of the word </w:t>
      </w:r>
      <w:r w:rsidR="008360C4">
        <w:t>OVERWEIGHT</w:t>
      </w:r>
      <w:r>
        <w:t xml:space="preserve"> – so much of the difference in </w:t>
      </w:r>
      <w:r w:rsidRPr="00E86048">
        <w:rPr>
          <w:i/>
          <w:iCs/>
        </w:rPr>
        <w:t>frequency</w:t>
      </w:r>
      <w:r>
        <w:t xml:space="preserve"> is observed due to this difference in article lengths.  </w:t>
      </w:r>
      <w:r w:rsidRPr="00D47EC2">
        <w:t>The Welch Two Sample t-test testing the difference between</w:t>
      </w:r>
      <w:r>
        <w:t xml:space="preserve"> resampled</w:t>
      </w:r>
      <w:r w:rsidRPr="00D47EC2">
        <w:t xml:space="preserve"> broadsheet</w:t>
      </w:r>
      <w:r>
        <w:t xml:space="preserve"> </w:t>
      </w:r>
      <w:r w:rsidRPr="00D47EC2">
        <w:t>counts and tabloid</w:t>
      </w:r>
      <w:r>
        <w:t xml:space="preserve"> </w:t>
      </w:r>
      <w:r w:rsidRPr="00D47EC2">
        <w:t xml:space="preserve">counts (mean of </w:t>
      </w:r>
      <w:r w:rsidR="005F4F99">
        <w:t>broadsheets</w:t>
      </w:r>
      <w:r w:rsidRPr="00D47EC2">
        <w:t xml:space="preserve"> = 1.95, mean of </w:t>
      </w:r>
      <w:r w:rsidR="005F4F99">
        <w:t>tabloids</w:t>
      </w:r>
      <w:r w:rsidRPr="00D47EC2">
        <w:t xml:space="preserve"> = 1.80) suggests that the effect is positive, statistically significant, and large (difference = 0.15, 95% CI [0.15, 0.15], </w:t>
      </w:r>
      <w:proofErr w:type="gramStart"/>
      <w:r w:rsidRPr="00D47EC2">
        <w:t>t(</w:t>
      </w:r>
      <w:proofErr w:type="gramEnd"/>
      <w:r w:rsidRPr="00D47EC2">
        <w:t>19959.90) = 242.90, p &lt; .001; Cohen’s d = 3.44, 95% CI [3.78, 3.78])</w:t>
      </w:r>
    </w:p>
    <w:p w14:paraId="62D67851" w14:textId="77777777" w:rsidR="00D47EC2" w:rsidRDefault="00D47EC2" w:rsidP="007E49D6"/>
    <w:p w14:paraId="3C0341A3" w14:textId="56DCB5DC" w:rsidR="00AE43AB" w:rsidRPr="00AE43AB" w:rsidRDefault="007E49D6" w:rsidP="00AE43AB">
      <w:pPr>
        <w:pStyle w:val="NormalWeb"/>
        <w:rPr>
          <w:rFonts w:eastAsia="Times New Roman"/>
        </w:rPr>
      </w:pPr>
      <w:proofErr w:type="gramStart"/>
      <w:r>
        <w:t>Similar to</w:t>
      </w:r>
      <w:proofErr w:type="gramEnd"/>
      <w:r>
        <w:t xml:space="preserve"> the analysis of </w:t>
      </w:r>
      <w:r w:rsidR="008360C4">
        <w:t>OBESE</w:t>
      </w:r>
      <w:r>
        <w:t xml:space="preserve">, linear modelling suggested that the word </w:t>
      </w:r>
      <w:r w:rsidR="008360C4">
        <w:t>OVERWEIGHT</w:t>
      </w:r>
      <w:r>
        <w:t xml:space="preserve"> was used less in broadsheet sources</w:t>
      </w:r>
      <w:r w:rsidR="00AE43AB">
        <w:t xml:space="preserve"> (</w:t>
      </w:r>
      <w:r w:rsidR="00AE43AB" w:rsidRPr="00AE43AB">
        <w:t xml:space="preserve">the </w:t>
      </w:r>
      <w:r w:rsidR="00AE43AB" w:rsidRPr="004E7FA1">
        <w:rPr>
          <w:i/>
          <w:iCs/>
        </w:rPr>
        <w:t>Age, Australian, Canberra Times</w:t>
      </w:r>
      <w:r w:rsidR="00AE43AB" w:rsidRPr="00AE43AB">
        <w:t xml:space="preserve"> and </w:t>
      </w:r>
      <w:r w:rsidR="00AE43AB" w:rsidRPr="004E7FA1">
        <w:rPr>
          <w:i/>
          <w:iCs/>
        </w:rPr>
        <w:t>Sydney Morning Herald</w:t>
      </w:r>
      <w:r w:rsidR="00AE43AB">
        <w:t>)</w:t>
      </w:r>
      <w:r>
        <w:t xml:space="preserve"> than </w:t>
      </w:r>
      <w:r w:rsidR="00AE43AB">
        <w:t xml:space="preserve">in </w:t>
      </w:r>
      <w:r>
        <w:t xml:space="preserve">the </w:t>
      </w:r>
      <w:r w:rsidRPr="004E7FA1">
        <w:rPr>
          <w:i/>
          <w:iCs/>
        </w:rPr>
        <w:t>Advertiser</w:t>
      </w:r>
      <w:r>
        <w:t xml:space="preserve">, and more in the </w:t>
      </w:r>
      <w:r w:rsidRPr="004E7FA1">
        <w:rPr>
          <w:i/>
          <w:iCs/>
        </w:rPr>
        <w:t>Mercury</w:t>
      </w:r>
      <w:r>
        <w:t xml:space="preserve"> and </w:t>
      </w:r>
      <w:r w:rsidR="004E7FA1" w:rsidRPr="004E7FA1">
        <w:rPr>
          <w:i/>
          <w:iCs/>
        </w:rPr>
        <w:t>NT News</w:t>
      </w:r>
      <w:r w:rsidR="00AE43AB">
        <w:t xml:space="preserve"> (both tabloids)</w:t>
      </w:r>
      <w:r>
        <w:t>; a small effect of year was also observed</w:t>
      </w:r>
      <w:r w:rsidRPr="00AB3F8E">
        <w:t>.</w:t>
      </w:r>
      <w:r>
        <w:t xml:space="preserve"> </w:t>
      </w:r>
      <w:r w:rsidR="00AE43AB">
        <w:t xml:space="preserve">More specifically, </w:t>
      </w:r>
      <w:r w:rsidR="00AE43AB">
        <w:rPr>
          <w:rFonts w:eastAsia="Times New Roman"/>
        </w:rPr>
        <w:t>w</w:t>
      </w:r>
      <w:r w:rsidR="00AE43AB" w:rsidRPr="00AE43AB">
        <w:rPr>
          <w:rFonts w:eastAsia="Times New Roman"/>
        </w:rPr>
        <w:t xml:space="preserve">e fitted a linear model (estimated using OLS) to predict frequency with source and </w:t>
      </w:r>
      <w:proofErr w:type="spellStart"/>
      <w:r w:rsidR="00AE43AB" w:rsidRPr="00AE43AB">
        <w:rPr>
          <w:rFonts w:eastAsia="Times New Roman"/>
        </w:rPr>
        <w:t>scaled_year</w:t>
      </w:r>
      <w:proofErr w:type="spellEnd"/>
      <w:r w:rsidR="00AE43AB" w:rsidRPr="00AE43AB">
        <w:rPr>
          <w:rFonts w:eastAsia="Times New Roman"/>
        </w:rPr>
        <w:t xml:space="preserve"> (formula: log(frequency) ~ source + </w:t>
      </w:r>
      <w:proofErr w:type="spellStart"/>
      <w:r w:rsidR="00AE43AB" w:rsidRPr="00AE43AB">
        <w:rPr>
          <w:rFonts w:eastAsia="Times New Roman"/>
        </w:rPr>
        <w:t>scaled_year</w:t>
      </w:r>
      <w:proofErr w:type="spellEnd"/>
      <w:r w:rsidR="00AE43AB" w:rsidRPr="00AE43AB">
        <w:rPr>
          <w:rFonts w:eastAsia="Times New Roman"/>
        </w:rPr>
        <w:t>). The model explain</w:t>
      </w:r>
      <w:r w:rsidR="00AE43AB">
        <w:rPr>
          <w:rFonts w:eastAsia="Times New Roman"/>
        </w:rPr>
        <w:t>ed</w:t>
      </w:r>
      <w:r w:rsidR="00AE43AB" w:rsidRPr="00AE43AB">
        <w:rPr>
          <w:rFonts w:eastAsia="Times New Roman"/>
        </w:rPr>
        <w:t xml:space="preserve"> a statistically significant and weak proportion of variance (R2 = 0.08, </w:t>
      </w:r>
      <w:proofErr w:type="gramStart"/>
      <w:r w:rsidR="00AE43AB" w:rsidRPr="00AE43AB">
        <w:rPr>
          <w:rFonts w:eastAsia="Times New Roman"/>
        </w:rPr>
        <w:t>F(</w:t>
      </w:r>
      <w:proofErr w:type="gramEnd"/>
      <w:r w:rsidR="00AE43AB" w:rsidRPr="00AE43AB">
        <w:rPr>
          <w:rFonts w:eastAsia="Times New Roman"/>
        </w:rPr>
        <w:t xml:space="preserve">10, 6710) = 58.73, p &lt; .001, adj. R2 = 0.08). The model’s intercept, corresponding to source = Advertiser and </w:t>
      </w:r>
      <w:proofErr w:type="spellStart"/>
      <w:r w:rsidR="00AE43AB" w:rsidRPr="00AE43AB">
        <w:rPr>
          <w:rFonts w:eastAsia="Times New Roman"/>
        </w:rPr>
        <w:t>scaled_year</w:t>
      </w:r>
      <w:proofErr w:type="spellEnd"/>
      <w:r w:rsidR="00AE43AB" w:rsidRPr="00AE43AB">
        <w:rPr>
          <w:rFonts w:eastAsia="Times New Roman"/>
        </w:rPr>
        <w:t xml:space="preserve"> = 0, is at 1.31 (95% CI [1.26, 1.37], </w:t>
      </w:r>
      <w:proofErr w:type="gramStart"/>
      <w:r w:rsidR="00AE43AB" w:rsidRPr="00AE43AB">
        <w:rPr>
          <w:rFonts w:eastAsia="Times New Roman"/>
        </w:rPr>
        <w:t>t(</w:t>
      </w:r>
      <w:proofErr w:type="gramEnd"/>
      <w:r w:rsidR="00AE43AB" w:rsidRPr="00AE43AB">
        <w:rPr>
          <w:rFonts w:eastAsia="Times New Roman"/>
        </w:rPr>
        <w:t>6710) = 48.02, p &lt; .001). Within this model:</w:t>
      </w:r>
    </w:p>
    <w:p w14:paraId="63F9D3F1" w14:textId="77777777" w:rsidR="00AE43AB" w:rsidRPr="00AE43AB" w:rsidRDefault="00AE43AB" w:rsidP="00AE43AB">
      <w:pPr>
        <w:numPr>
          <w:ilvl w:val="0"/>
          <w:numId w:val="16"/>
        </w:numPr>
        <w:spacing w:before="100" w:beforeAutospacing="1" w:after="100" w:afterAutospacing="1"/>
      </w:pPr>
      <w:r w:rsidRPr="00AE43AB">
        <w:t xml:space="preserve">The effect of source [Age] is statistically significant and negative (beta = -0.44, 95% CI [-0.53, -0.36], </w:t>
      </w:r>
      <w:proofErr w:type="gramStart"/>
      <w:r w:rsidRPr="00AE43AB">
        <w:t>t(</w:t>
      </w:r>
      <w:proofErr w:type="gramEnd"/>
      <w:r w:rsidRPr="00AE43AB">
        <w:t>6710) = -10.23, p &lt; .001; Std. beta = -0.18, 95% CI [-0.22, -0.14])</w:t>
      </w:r>
    </w:p>
    <w:p w14:paraId="0244BA91" w14:textId="77777777" w:rsidR="00AE43AB" w:rsidRPr="00AE43AB" w:rsidRDefault="00AE43AB" w:rsidP="00AE43AB">
      <w:pPr>
        <w:numPr>
          <w:ilvl w:val="0"/>
          <w:numId w:val="16"/>
        </w:numPr>
        <w:spacing w:before="100" w:beforeAutospacing="1" w:after="100" w:afterAutospacing="1"/>
      </w:pPr>
      <w:r w:rsidRPr="00AE43AB">
        <w:t xml:space="preserve">The effect of source [Australian] is statistically significant and negative (beta = -0.52, 95% CI [-0.62, -0.43], </w:t>
      </w:r>
      <w:proofErr w:type="gramStart"/>
      <w:r w:rsidRPr="00AE43AB">
        <w:t>t(</w:t>
      </w:r>
      <w:proofErr w:type="gramEnd"/>
      <w:r w:rsidRPr="00AE43AB">
        <w:t>6710) = -10.41, p &lt; .001; Std. beta = -0.21, 95% CI [-0.25, -0.16])</w:t>
      </w:r>
    </w:p>
    <w:p w14:paraId="21B60360" w14:textId="77777777" w:rsidR="00AE43AB" w:rsidRPr="00AE43AB" w:rsidRDefault="00AE43AB" w:rsidP="00AE43AB">
      <w:pPr>
        <w:numPr>
          <w:ilvl w:val="0"/>
          <w:numId w:val="16"/>
        </w:numPr>
        <w:spacing w:before="100" w:beforeAutospacing="1" w:after="100" w:afterAutospacing="1"/>
      </w:pPr>
      <w:r w:rsidRPr="00AE43AB">
        <w:t>The effect of source [</w:t>
      </w:r>
      <w:proofErr w:type="spellStart"/>
      <w:r w:rsidRPr="00AE43AB">
        <w:t>CanTimes</w:t>
      </w:r>
      <w:proofErr w:type="spellEnd"/>
      <w:r w:rsidRPr="00AE43AB">
        <w:t xml:space="preserve">] is statistically significant and negative (beta = -0.29, 95% CI [-0.37, -0.20], </w:t>
      </w:r>
      <w:proofErr w:type="gramStart"/>
      <w:r w:rsidRPr="00AE43AB">
        <w:t>t(</w:t>
      </w:r>
      <w:proofErr w:type="gramEnd"/>
      <w:r w:rsidRPr="00AE43AB">
        <w:t>6710) = -6.52, p &lt; .001; Std. beta = -0.13, 95% CI [-0.17, -0.09])</w:t>
      </w:r>
    </w:p>
    <w:p w14:paraId="5EAC4448" w14:textId="77777777" w:rsidR="00AE43AB" w:rsidRPr="00AE43AB" w:rsidRDefault="00AE43AB" w:rsidP="00AE43AB">
      <w:pPr>
        <w:numPr>
          <w:ilvl w:val="0"/>
          <w:numId w:val="16"/>
        </w:numPr>
        <w:spacing w:before="100" w:beforeAutospacing="1" w:after="100" w:afterAutospacing="1"/>
      </w:pPr>
      <w:r w:rsidRPr="00AE43AB">
        <w:t>The effect of source [</w:t>
      </w:r>
      <w:proofErr w:type="spellStart"/>
      <w:r w:rsidRPr="00AE43AB">
        <w:t>CourierMail</w:t>
      </w:r>
      <w:proofErr w:type="spellEnd"/>
      <w:r w:rsidRPr="00AE43AB">
        <w:t xml:space="preserve">] is statistically non-significant and positive (beta = 0.04, 95% CI [-0.04, 0.11], </w:t>
      </w:r>
      <w:proofErr w:type="gramStart"/>
      <w:r w:rsidRPr="00AE43AB">
        <w:t>t(</w:t>
      </w:r>
      <w:proofErr w:type="gramEnd"/>
      <w:r w:rsidRPr="00AE43AB">
        <w:t>6710) = 0.95, p = 0.340; Std. beta = 0.01, 95% CI [-0.02, 0.04])</w:t>
      </w:r>
    </w:p>
    <w:p w14:paraId="11C456CD" w14:textId="77777777" w:rsidR="00AE43AB" w:rsidRPr="00AE43AB" w:rsidRDefault="00AE43AB" w:rsidP="00AE43AB">
      <w:pPr>
        <w:numPr>
          <w:ilvl w:val="0"/>
          <w:numId w:val="16"/>
        </w:numPr>
        <w:spacing w:before="100" w:beforeAutospacing="1" w:after="100" w:afterAutospacing="1"/>
      </w:pPr>
      <w:r w:rsidRPr="00AE43AB">
        <w:t>The effect of source [</w:t>
      </w:r>
      <w:proofErr w:type="spellStart"/>
      <w:r w:rsidRPr="00AE43AB">
        <w:t>HeraldSun</w:t>
      </w:r>
      <w:proofErr w:type="spellEnd"/>
      <w:r w:rsidRPr="00AE43AB">
        <w:t xml:space="preserve">] is statistically non-significant and positive (beta = 0.03, 95% CI [-0.05, 0.10], </w:t>
      </w:r>
      <w:proofErr w:type="gramStart"/>
      <w:r w:rsidRPr="00AE43AB">
        <w:t>t(</w:t>
      </w:r>
      <w:proofErr w:type="gramEnd"/>
      <w:r w:rsidRPr="00AE43AB">
        <w:t>6710) = 0.72, p = 0.472; Std. beta = 3.54e-03, 95% CI [-0.03, 0.04])</w:t>
      </w:r>
    </w:p>
    <w:p w14:paraId="3442A561" w14:textId="77777777" w:rsidR="00AE43AB" w:rsidRPr="00AE43AB" w:rsidRDefault="00AE43AB" w:rsidP="00AE43AB">
      <w:pPr>
        <w:numPr>
          <w:ilvl w:val="0"/>
          <w:numId w:val="16"/>
        </w:numPr>
        <w:spacing w:before="100" w:beforeAutospacing="1" w:after="100" w:afterAutospacing="1"/>
      </w:pPr>
      <w:r w:rsidRPr="00AE43AB">
        <w:t>The effect of source [</w:t>
      </w:r>
      <w:proofErr w:type="spellStart"/>
      <w:r w:rsidRPr="00AE43AB">
        <w:t>HobMercury</w:t>
      </w:r>
      <w:proofErr w:type="spellEnd"/>
      <w:r w:rsidRPr="00AE43AB">
        <w:t xml:space="preserve">] is statistically significant and positive (beta = 0.17, 95% CI [0.07, 0.26], </w:t>
      </w:r>
      <w:proofErr w:type="gramStart"/>
      <w:r w:rsidRPr="00AE43AB">
        <w:t>t(</w:t>
      </w:r>
      <w:proofErr w:type="gramEnd"/>
      <w:r w:rsidRPr="00AE43AB">
        <w:t>6710) = 3.34, p &lt; .001; Std. beta = 0.06, 95% CI [0.02, 0.10])</w:t>
      </w:r>
    </w:p>
    <w:p w14:paraId="7BCF48D6" w14:textId="77777777" w:rsidR="00AE43AB" w:rsidRPr="00AE43AB" w:rsidRDefault="00AE43AB" w:rsidP="00AE43AB">
      <w:pPr>
        <w:numPr>
          <w:ilvl w:val="0"/>
          <w:numId w:val="16"/>
        </w:numPr>
        <w:spacing w:before="100" w:beforeAutospacing="1" w:after="100" w:afterAutospacing="1"/>
      </w:pPr>
      <w:r w:rsidRPr="00AE43AB">
        <w:t>The effect of source [</w:t>
      </w:r>
      <w:proofErr w:type="spellStart"/>
      <w:r w:rsidRPr="00AE43AB">
        <w:t>NorthernT</w:t>
      </w:r>
      <w:proofErr w:type="spellEnd"/>
      <w:r w:rsidRPr="00AE43AB">
        <w:t xml:space="preserve">] is statistically significant and positive (beta = 0.43, 95% CI [0.31, 0.56], </w:t>
      </w:r>
      <w:proofErr w:type="gramStart"/>
      <w:r w:rsidRPr="00AE43AB">
        <w:t>t(</w:t>
      </w:r>
      <w:proofErr w:type="gramEnd"/>
      <w:r w:rsidRPr="00AE43AB">
        <w:t>6710) = 6.84, p &lt; .001; Std. beta = 0.18, 95% CI [0.13, 0.24])</w:t>
      </w:r>
    </w:p>
    <w:p w14:paraId="5A2A2856" w14:textId="77777777" w:rsidR="00AE43AB" w:rsidRPr="00AE43AB" w:rsidRDefault="00AE43AB" w:rsidP="00AE43AB">
      <w:pPr>
        <w:numPr>
          <w:ilvl w:val="0"/>
          <w:numId w:val="16"/>
        </w:numPr>
        <w:spacing w:before="100" w:beforeAutospacing="1" w:after="100" w:afterAutospacing="1"/>
      </w:pPr>
      <w:r w:rsidRPr="00AE43AB">
        <w:t>The effect of source [</w:t>
      </w:r>
      <w:proofErr w:type="spellStart"/>
      <w:r w:rsidRPr="00AE43AB">
        <w:t>SydHerald</w:t>
      </w:r>
      <w:proofErr w:type="spellEnd"/>
      <w:r w:rsidRPr="00AE43AB">
        <w:t xml:space="preserve">] is statistically significant and negative (beta = -0.40, 95% CI [-0.48, -0.33], </w:t>
      </w:r>
      <w:proofErr w:type="gramStart"/>
      <w:r w:rsidRPr="00AE43AB">
        <w:t>t(</w:t>
      </w:r>
      <w:proofErr w:type="gramEnd"/>
      <w:r w:rsidRPr="00AE43AB">
        <w:t>6710) = -10.33, p &lt; .001; Std. beta = -0.17, 95% CI [-0.20, -0.13])</w:t>
      </w:r>
    </w:p>
    <w:p w14:paraId="1E5A48FB" w14:textId="77777777" w:rsidR="00AE43AB" w:rsidRPr="00AE43AB" w:rsidRDefault="00AE43AB" w:rsidP="00AE43AB">
      <w:pPr>
        <w:numPr>
          <w:ilvl w:val="0"/>
          <w:numId w:val="16"/>
        </w:numPr>
        <w:spacing w:before="100" w:beforeAutospacing="1" w:after="100" w:afterAutospacing="1"/>
      </w:pPr>
      <w:r w:rsidRPr="00AE43AB">
        <w:t>The effect of source [</w:t>
      </w:r>
      <w:proofErr w:type="spellStart"/>
      <w:r w:rsidRPr="00AE43AB">
        <w:t>WestAus</w:t>
      </w:r>
      <w:proofErr w:type="spellEnd"/>
      <w:r w:rsidRPr="00AE43AB">
        <w:t xml:space="preserve">] is statistically non-significant and positive (beta = 0.03, 95% CI [-0.06, 0.11], </w:t>
      </w:r>
      <w:proofErr w:type="gramStart"/>
      <w:r w:rsidRPr="00AE43AB">
        <w:t>t(</w:t>
      </w:r>
      <w:proofErr w:type="gramEnd"/>
      <w:r w:rsidRPr="00AE43AB">
        <w:t>6710) = 0.62, p = 0.537; Std. beta = -2.62e-03, 95% CI [-0.04, 0.04])</w:t>
      </w:r>
    </w:p>
    <w:p w14:paraId="30E748DE" w14:textId="37735ED8" w:rsidR="00AE43AB" w:rsidRDefault="00AE43AB" w:rsidP="001A0D24">
      <w:pPr>
        <w:numPr>
          <w:ilvl w:val="0"/>
          <w:numId w:val="16"/>
        </w:numPr>
        <w:spacing w:before="100" w:beforeAutospacing="1" w:after="100" w:afterAutospacing="1"/>
      </w:pPr>
      <w:r w:rsidRPr="00AE43AB">
        <w:t xml:space="preserve">The effect of scaled year is statistically significant and negative (beta = -0.01, 95% CI [-0.02, -6.59e-03], </w:t>
      </w:r>
      <w:proofErr w:type="gramStart"/>
      <w:r w:rsidRPr="00AE43AB">
        <w:t>t(</w:t>
      </w:r>
      <w:proofErr w:type="gramEnd"/>
      <w:r w:rsidRPr="00AE43AB">
        <w:t>6710) = -4.13, p &lt; .001; Std. beta = -0.02, 95% CI [-0.03, -0.01])</w:t>
      </w:r>
    </w:p>
    <w:p w14:paraId="614BF9B8" w14:textId="715837E1" w:rsidR="007E49D6" w:rsidRDefault="007E49D6" w:rsidP="007E49D6">
      <w:r>
        <w:t xml:space="preserve">Unlike in the case of </w:t>
      </w:r>
      <w:r w:rsidR="008360C4">
        <w:t>OBESE</w:t>
      </w:r>
      <w:r>
        <w:t>, mixed effects modelling supported both the differences by source type and the slight decrease by year (p &lt; 0.05)</w:t>
      </w:r>
      <w:r w:rsidR="00AE43AB">
        <w:t xml:space="preserve"> (see </w:t>
      </w:r>
      <w:r w:rsidR="00AE43AB" w:rsidRPr="004E7FA1">
        <w:rPr>
          <w:highlight w:val="green"/>
        </w:rPr>
        <w:t>GitHub</w:t>
      </w:r>
      <w:r w:rsidR="00AE43AB">
        <w:t>)</w:t>
      </w:r>
      <w:r>
        <w:t>.</w:t>
      </w:r>
    </w:p>
    <w:p w14:paraId="7BEAF3F4" w14:textId="77777777" w:rsidR="00AC18CB" w:rsidRDefault="00AC18CB" w:rsidP="00224E59"/>
    <w:p w14:paraId="01F59B92" w14:textId="77777777" w:rsidR="00AC18CB" w:rsidRDefault="00AC18CB" w:rsidP="00224E59"/>
    <w:p w14:paraId="3C1E3443" w14:textId="33B1C598" w:rsidR="009436A7" w:rsidRDefault="00CD0DDC" w:rsidP="001A0D24">
      <w:pPr>
        <w:pStyle w:val="Heading3"/>
      </w:pPr>
      <w:r>
        <w:lastRenderedPageBreak/>
        <w:t xml:space="preserve">Supplementary note </w:t>
      </w:r>
      <w:r w:rsidR="00AC18CB">
        <w:t>8</w:t>
      </w:r>
    </w:p>
    <w:p w14:paraId="3426A670" w14:textId="1859E2F0" w:rsidR="00E16278" w:rsidRDefault="00CD0DDC" w:rsidP="00307395">
      <w:r>
        <w:t xml:space="preserve">A Welch Two Sample t-test testing the difference between the frequency of the use of </w:t>
      </w:r>
      <w:r w:rsidR="008360C4">
        <w:t>FAT</w:t>
      </w:r>
      <w:r>
        <w:t xml:space="preserve"> </w:t>
      </w:r>
      <w:r w:rsidRPr="001E7E80">
        <w:t>as weight-emphasising adjectival label for a person</w:t>
      </w:r>
      <w:r>
        <w:t xml:space="preserve"> revealed a difference in the frequency per 1000 words of this in broadsheets vs tabloids (mean of broadsheets = 2.62, mean of tabloids = 4.49) suggesting that the effect is negative, statistically significant, and small (difference = -1.87, 95% CI [-2.18, -1.56], t(2251.24) = -11.73, p &lt; .001; Cohen’s d = -0.47, 95% CI [-0.55, -0.39]). </w:t>
      </w:r>
    </w:p>
    <w:p w14:paraId="7974D801" w14:textId="3F8A8EA4" w:rsidR="00E16278" w:rsidRDefault="00E16278" w:rsidP="00307395"/>
    <w:p w14:paraId="418EF901" w14:textId="59FC62F5" w:rsidR="00E16278" w:rsidRDefault="00E16278" w:rsidP="00307395">
      <w:proofErr w:type="gramStart"/>
      <w:r>
        <w:t>Similar to</w:t>
      </w:r>
      <w:proofErr w:type="gramEnd"/>
      <w:r>
        <w:t xml:space="preserve"> the case of </w:t>
      </w:r>
      <w:r w:rsidR="008360C4">
        <w:t>OBESE</w:t>
      </w:r>
      <w:r>
        <w:t xml:space="preserve">, </w:t>
      </w:r>
      <w:r w:rsidR="008360C4">
        <w:t>OVERWEIGHT</w:t>
      </w:r>
      <w:r>
        <w:t xml:space="preserve"> and the overall corpus statistics (Supplementary note 6), the length of articles that use the word </w:t>
      </w:r>
      <w:r w:rsidR="008360C4">
        <w:t>FAT</w:t>
      </w:r>
      <w:r>
        <w:t xml:space="preserve"> </w:t>
      </w:r>
      <w:r w:rsidR="008E6C4A">
        <w:t xml:space="preserve">in this way </w:t>
      </w:r>
      <w:r>
        <w:t>is longer in broadsheets than tabloids.</w:t>
      </w:r>
      <w:r w:rsidR="008E6C4A">
        <w:t xml:space="preserve"> </w:t>
      </w:r>
      <w:r w:rsidRPr="00E16278">
        <w:t>The Welch Two Sample t-test testing the difference between wordcount</w:t>
      </w:r>
      <w:r>
        <w:t xml:space="preserve"> of articles that use </w:t>
      </w:r>
      <w:r w:rsidR="008360C4">
        <w:t>FAT</w:t>
      </w:r>
      <w:r>
        <w:t xml:space="preserve"> in this way describe</w:t>
      </w:r>
      <w:r w:rsidR="008E6C4A">
        <w:t>s</w:t>
      </w:r>
      <w:r>
        <w:t xml:space="preserve"> a difference between </w:t>
      </w:r>
      <w:r w:rsidRPr="00E16278">
        <w:t>broadsheet</w:t>
      </w:r>
      <w:r>
        <w:t>s</w:t>
      </w:r>
      <w:r w:rsidRPr="00E16278">
        <w:t xml:space="preserve"> and</w:t>
      </w:r>
      <w:r>
        <w:t xml:space="preserve"> </w:t>
      </w:r>
      <w:r w:rsidRPr="00E16278">
        <w:t>tabloid</w:t>
      </w:r>
      <w:r w:rsidR="008E6C4A">
        <w:t>s</w:t>
      </w:r>
      <w:r w:rsidRPr="00E16278">
        <w:t xml:space="preserve"> (mean</w:t>
      </w:r>
      <w:r w:rsidR="008E6C4A">
        <w:t xml:space="preserve"> word count</w:t>
      </w:r>
      <w:r w:rsidRPr="00E16278">
        <w:t xml:space="preserve"> of </w:t>
      </w:r>
      <w:r>
        <w:t>broadsheets</w:t>
      </w:r>
      <w:r w:rsidRPr="00E16278">
        <w:t xml:space="preserve"> = 922.40, mean of </w:t>
      </w:r>
      <w:r>
        <w:t>tabloids</w:t>
      </w:r>
      <w:r w:rsidRPr="00E16278">
        <w:t xml:space="preserve"> = 573.96)</w:t>
      </w:r>
      <w:r>
        <w:t>,</w:t>
      </w:r>
      <w:r w:rsidRPr="00E16278">
        <w:t xml:space="preserve"> suggest</w:t>
      </w:r>
      <w:r>
        <w:t>ing</w:t>
      </w:r>
      <w:r w:rsidRPr="00E16278">
        <w:t xml:space="preserve"> that the effect is positive, statistically significant, and medium (difference = 348.45, 95% CI [301.88, 395.01], t(1740.32) = 14.68, p &lt; .001; Cohen's d = 0.70, 95% CI [0.61, 0.80])</w:t>
      </w:r>
    </w:p>
    <w:p w14:paraId="27ABDB9C" w14:textId="77777777" w:rsidR="001E716F" w:rsidRDefault="001E716F" w:rsidP="00307395"/>
    <w:p w14:paraId="404A5158" w14:textId="7D45D98F" w:rsidR="00307395" w:rsidRDefault="001E716F" w:rsidP="00307395">
      <w:del w:id="16" w:author="Darya Vanichkina" w:date="2022-08-04T18:51:00Z">
        <w:r w:rsidDel="00FC7698">
          <w:delText>B</w:delText>
        </w:r>
        <w:r w:rsidR="00307395" w:rsidRPr="00307395" w:rsidDel="00FC7698">
          <w:delText>ootstrap r</w:delText>
        </w:r>
      </w:del>
      <w:ins w:id="17" w:author="Darya Vanichkina" w:date="2022-08-04T18:51:00Z">
        <w:r w:rsidR="00FC7698">
          <w:t>R</w:t>
        </w:r>
      </w:ins>
      <w:r w:rsidR="00307395" w:rsidRPr="00307395">
        <w:t xml:space="preserve">e-sampling of the counts </w:t>
      </w:r>
      <w:ins w:id="18" w:author="Darya Vanichkina" w:date="2022-08-04T18:51:00Z">
        <w:r w:rsidR="00FC7698">
          <w:t>without replacement</w:t>
        </w:r>
        <w:r w:rsidR="00931A8B">
          <w:t xml:space="preserve"> </w:t>
        </w:r>
      </w:ins>
      <w:r w:rsidR="00307395" w:rsidRPr="00307395">
        <w:t>revealed that</w:t>
      </w:r>
      <w:r w:rsidR="008E6C4A">
        <w:t xml:space="preserve">, </w:t>
      </w:r>
      <w:proofErr w:type="gramStart"/>
      <w:r w:rsidR="008E6C4A">
        <w:t>similar to</w:t>
      </w:r>
      <w:proofErr w:type="gramEnd"/>
      <w:r w:rsidR="008E6C4A">
        <w:t xml:space="preserve"> </w:t>
      </w:r>
      <w:r w:rsidR="008360C4">
        <w:t>OBESE</w:t>
      </w:r>
      <w:r w:rsidR="008E6C4A">
        <w:t xml:space="preserve"> and </w:t>
      </w:r>
      <w:r w:rsidR="008360C4">
        <w:t>OVERWEIGHT</w:t>
      </w:r>
      <w:r w:rsidR="00307395" w:rsidRPr="00307395">
        <w:t xml:space="preserve"> raw counts were higher in broadsheets than in tabloid</w:t>
      </w:r>
      <w:r>
        <w:t>s</w:t>
      </w:r>
      <w:r w:rsidR="0003367D">
        <w:t xml:space="preserve"> in articles that used </w:t>
      </w:r>
      <w:r w:rsidR="008360C4">
        <w:t>FAT</w:t>
      </w:r>
      <w:r w:rsidR="0003367D">
        <w:t xml:space="preserve"> as a weight-emphasizing adjectival </w:t>
      </w:r>
      <w:r w:rsidR="0026773D">
        <w:t>label</w:t>
      </w:r>
      <w:r w:rsidR="0003367D">
        <w:t xml:space="preserve"> for a person</w:t>
      </w:r>
      <w:r w:rsidR="00307395" w:rsidRPr="00307395">
        <w:t xml:space="preserve">, in part due to more articles in broadsheets having 7+ uses vs only tabloids (23 vs 10 articles, respectively). </w:t>
      </w:r>
      <w:r w:rsidRPr="001E716F">
        <w:t>The Welch Two Sample t-test testing the difference between broadsheet</w:t>
      </w:r>
      <w:r>
        <w:t xml:space="preserve"> </w:t>
      </w:r>
      <w:r w:rsidRPr="001E716F">
        <w:t>counts and tabloid</w:t>
      </w:r>
      <w:r>
        <w:t xml:space="preserve"> </w:t>
      </w:r>
      <w:r w:rsidRPr="001E716F">
        <w:t xml:space="preserve">counts (mean of </w:t>
      </w:r>
      <w:r>
        <w:t>broadsheets</w:t>
      </w:r>
      <w:r w:rsidRPr="001E716F">
        <w:t xml:space="preserve"> = 1.85, mean of </w:t>
      </w:r>
      <w:r>
        <w:t>tabloids</w:t>
      </w:r>
      <w:r w:rsidRPr="001E716F">
        <w:t xml:space="preserve"> = 1.48) suggests that the effect is positive, statistically significant, and large (difference = </w:t>
      </w:r>
      <w:ins w:id="19" w:author="Darya Vanichkina" w:date="2022-08-04T20:21:00Z">
        <w:r w:rsidR="00305270" w:rsidRPr="00305270">
          <w:t>0.37212</w:t>
        </w:r>
      </w:ins>
      <w:del w:id="20" w:author="Darya Vanichkina" w:date="2022-08-04T20:21:00Z">
        <w:r w:rsidRPr="001E716F" w:rsidDel="00305270">
          <w:delText>0.37</w:delText>
        </w:r>
      </w:del>
      <w:r w:rsidRPr="001E716F">
        <w:t>, 95% CI [</w:t>
      </w:r>
      <w:ins w:id="21" w:author="Darya Vanichkina" w:date="2022-08-04T20:22:00Z">
        <w:r w:rsidR="00305270" w:rsidRPr="00305270">
          <w:t>0.37</w:t>
        </w:r>
        <w:r w:rsidR="00305270">
          <w:t>1</w:t>
        </w:r>
      </w:ins>
      <w:del w:id="22" w:author="Darya Vanichkina" w:date="2022-08-04T20:22:00Z">
        <w:r w:rsidRPr="001E716F" w:rsidDel="00305270">
          <w:delText>0</w:delText>
        </w:r>
      </w:del>
      <w:del w:id="23" w:author="Darya Vanichkina" w:date="2022-08-04T20:21:00Z">
        <w:r w:rsidRPr="001E716F" w:rsidDel="00305270">
          <w:delText>.37</w:delText>
        </w:r>
      </w:del>
      <w:r w:rsidRPr="001E716F">
        <w:t>, 0.37</w:t>
      </w:r>
      <w:ins w:id="24" w:author="Darya Vanichkina" w:date="2022-08-04T20:22:00Z">
        <w:r w:rsidR="00305270">
          <w:t>4</w:t>
        </w:r>
      </w:ins>
      <w:r w:rsidRPr="001E716F">
        <w:t xml:space="preserve">], </w:t>
      </w:r>
      <w:proofErr w:type="gramStart"/>
      <w:r w:rsidRPr="001E716F">
        <w:t>t(</w:t>
      </w:r>
      <w:proofErr w:type="gramEnd"/>
      <w:r w:rsidRPr="001E716F">
        <w:t>17733.95) = 491.95, p &lt; .001; Cohen’s d = 6.96, 95% CI [7.65, 7.65])</w:t>
      </w:r>
      <w:r>
        <w:t>.</w:t>
      </w:r>
    </w:p>
    <w:p w14:paraId="35AED953" w14:textId="77777777" w:rsidR="00307395" w:rsidRDefault="00307395" w:rsidP="00307395"/>
    <w:p w14:paraId="2478E2E8" w14:textId="679C3B6D" w:rsidR="00307395" w:rsidRDefault="00307395" w:rsidP="00307395">
      <w:r>
        <w:t xml:space="preserve">Investigating the data by source and year using linear modelling revealed that these variables explained a small amount of variance in the data, with the word fat </w:t>
      </w:r>
      <w:r w:rsidRPr="001E7E80">
        <w:t>as weight-emphasising adjectival label for a person</w:t>
      </w:r>
      <w:r>
        <w:t xml:space="preserve"> being used less frequently in individual broadsheets (</w:t>
      </w:r>
      <w:r w:rsidRPr="00DB7BFA">
        <w:rPr>
          <w:i/>
          <w:iCs/>
        </w:rPr>
        <w:t>Age</w:t>
      </w:r>
      <w:r>
        <w:t xml:space="preserve">, </w:t>
      </w:r>
      <w:r w:rsidRPr="00DB7BFA">
        <w:rPr>
          <w:i/>
          <w:iCs/>
        </w:rPr>
        <w:t>Australian</w:t>
      </w:r>
      <w:r>
        <w:t xml:space="preserve">, </w:t>
      </w:r>
      <w:r w:rsidRPr="00DB7BFA">
        <w:rPr>
          <w:i/>
          <w:iCs/>
        </w:rPr>
        <w:t>Canberra Times</w:t>
      </w:r>
      <w:r>
        <w:t xml:space="preserve"> and </w:t>
      </w:r>
      <w:r w:rsidRPr="00DB7BFA">
        <w:rPr>
          <w:i/>
          <w:iCs/>
        </w:rPr>
        <w:t>Sydney Morning Herald</w:t>
      </w:r>
      <w:r>
        <w:t xml:space="preserve">) than in the </w:t>
      </w:r>
      <w:r w:rsidRPr="00DB7BFA">
        <w:rPr>
          <w:i/>
          <w:iCs/>
        </w:rPr>
        <w:t>Advertiser</w:t>
      </w:r>
      <w:r>
        <w:t xml:space="preserve"> (a tabloid), while in the </w:t>
      </w:r>
      <w:r w:rsidR="00DB7BFA" w:rsidRPr="00DB7BFA">
        <w:rPr>
          <w:i/>
          <w:iCs/>
        </w:rPr>
        <w:t>NT News</w:t>
      </w:r>
      <w:r>
        <w:t xml:space="preserve">, another tabloid, the word </w:t>
      </w:r>
      <w:r w:rsidR="008360C4">
        <w:t>FAT</w:t>
      </w:r>
      <w:r>
        <w:t xml:space="preserve"> was used somewhat more frequently than in the </w:t>
      </w:r>
      <w:r w:rsidRPr="00DB7BFA">
        <w:rPr>
          <w:i/>
          <w:iCs/>
        </w:rPr>
        <w:t>Advertiser</w:t>
      </w:r>
      <w:r>
        <w:t xml:space="preserve">. The word </w:t>
      </w:r>
      <w:r w:rsidR="008360C4">
        <w:t>FAT</w:t>
      </w:r>
      <w:r>
        <w:t xml:space="preserve"> was not used differently in the corpus across the </w:t>
      </w:r>
      <w:proofErr w:type="gramStart"/>
      <w:r>
        <w:t>time period</w:t>
      </w:r>
      <w:proofErr w:type="gramEnd"/>
      <w:r>
        <w:t xml:space="preserve">. </w:t>
      </w:r>
    </w:p>
    <w:p w14:paraId="6729D440" w14:textId="77777777" w:rsidR="00307395" w:rsidRDefault="00307395" w:rsidP="00307395"/>
    <w:p w14:paraId="7DE1F542" w14:textId="476F430C" w:rsidR="00307395" w:rsidRPr="00307395" w:rsidRDefault="00307395" w:rsidP="001A0D24">
      <w:r>
        <w:t>These results were obtained by</w:t>
      </w:r>
      <w:r w:rsidRPr="00307395">
        <w:t xml:space="preserve"> fitt</w:t>
      </w:r>
      <w:r>
        <w:t>ing</w:t>
      </w:r>
      <w:r w:rsidRPr="00307395">
        <w:t xml:space="preserve"> a linear model (estimated using OLS) to predict frequency with source and </w:t>
      </w:r>
      <w:proofErr w:type="spellStart"/>
      <w:r w:rsidRPr="00307395">
        <w:t>scaled_year</w:t>
      </w:r>
      <w:proofErr w:type="spellEnd"/>
      <w:r w:rsidRPr="00307395">
        <w:t xml:space="preserve"> (formula: log(frequency) ~ source + </w:t>
      </w:r>
      <w:proofErr w:type="spellStart"/>
      <w:r w:rsidRPr="00307395">
        <w:t>scaled_year</w:t>
      </w:r>
      <w:proofErr w:type="spellEnd"/>
      <w:r w:rsidRPr="00307395">
        <w:t>). The model explain</w:t>
      </w:r>
      <w:r>
        <w:t>ed</w:t>
      </w:r>
      <w:r w:rsidRPr="00307395">
        <w:t xml:space="preserve"> a statistically significant and weak proportion of variance (R2 = 0.10, </w:t>
      </w:r>
      <w:proofErr w:type="gramStart"/>
      <w:r w:rsidRPr="00307395">
        <w:t>F(</w:t>
      </w:r>
      <w:proofErr w:type="gramEnd"/>
      <w:r w:rsidRPr="00307395">
        <w:t xml:space="preserve">10, 2289) = 24.23, p &lt; .001, adj. R2 = 0.09). The model’s intercept, corresponding to source = Advertiser and </w:t>
      </w:r>
      <w:proofErr w:type="spellStart"/>
      <w:r w:rsidRPr="00307395">
        <w:t>scaled_year</w:t>
      </w:r>
      <w:proofErr w:type="spellEnd"/>
      <w:r w:rsidRPr="00307395">
        <w:t xml:space="preserve"> = 0, is at 1.02 (95% CI [0.92, 1.11], </w:t>
      </w:r>
      <w:proofErr w:type="gramStart"/>
      <w:r w:rsidRPr="00307395">
        <w:t>t(</w:t>
      </w:r>
      <w:proofErr w:type="gramEnd"/>
      <w:r w:rsidRPr="00307395">
        <w:t>2289) = 21.55, p &lt; .001). Within this model:</w:t>
      </w:r>
    </w:p>
    <w:p w14:paraId="608AD5F7" w14:textId="77777777" w:rsidR="00307395" w:rsidRPr="00307395" w:rsidRDefault="00307395" w:rsidP="00307395">
      <w:pPr>
        <w:numPr>
          <w:ilvl w:val="0"/>
          <w:numId w:val="15"/>
        </w:numPr>
        <w:spacing w:before="100" w:beforeAutospacing="1" w:after="100" w:afterAutospacing="1"/>
      </w:pPr>
      <w:r w:rsidRPr="00307395">
        <w:t xml:space="preserve">The effect of source [Age] is statistically significant and negative (beta = -0.39, 95% CI [-0.53, -0.26], </w:t>
      </w:r>
      <w:proofErr w:type="gramStart"/>
      <w:r w:rsidRPr="00307395">
        <w:t>t(</w:t>
      </w:r>
      <w:proofErr w:type="gramEnd"/>
      <w:r w:rsidRPr="00307395">
        <w:t>2289) = -5.62, p &lt; .001; Std. beta = -0.18, 95% CI [-0.24, -0.12])</w:t>
      </w:r>
    </w:p>
    <w:p w14:paraId="493F61A3" w14:textId="77777777" w:rsidR="00307395" w:rsidRPr="00307395" w:rsidRDefault="00307395" w:rsidP="00307395">
      <w:pPr>
        <w:numPr>
          <w:ilvl w:val="0"/>
          <w:numId w:val="15"/>
        </w:numPr>
        <w:spacing w:before="100" w:beforeAutospacing="1" w:after="100" w:afterAutospacing="1"/>
      </w:pPr>
      <w:r w:rsidRPr="00307395">
        <w:t xml:space="preserve">The effect of source [Australian] is statistically significant and negative (beta = -0.52, 95% CI [-0.68, -0.37], </w:t>
      </w:r>
      <w:proofErr w:type="gramStart"/>
      <w:r w:rsidRPr="00307395">
        <w:t>t(</w:t>
      </w:r>
      <w:proofErr w:type="gramEnd"/>
      <w:r w:rsidRPr="00307395">
        <w:t>2289) = -6.66, p &lt; .001; Std. beta = -0.22, 95% CI [-0.29, -0.15])</w:t>
      </w:r>
    </w:p>
    <w:p w14:paraId="1F917C30" w14:textId="77777777" w:rsidR="00307395" w:rsidRPr="00307395" w:rsidRDefault="00307395" w:rsidP="00307395">
      <w:pPr>
        <w:numPr>
          <w:ilvl w:val="0"/>
          <w:numId w:val="15"/>
        </w:numPr>
        <w:spacing w:before="100" w:beforeAutospacing="1" w:after="100" w:afterAutospacing="1"/>
      </w:pPr>
      <w:r w:rsidRPr="00307395">
        <w:t>The effect of source [</w:t>
      </w:r>
      <w:proofErr w:type="spellStart"/>
      <w:r w:rsidRPr="00307395">
        <w:t>CanTimes</w:t>
      </w:r>
      <w:proofErr w:type="spellEnd"/>
      <w:r w:rsidRPr="00307395">
        <w:t xml:space="preserve">] is statistically significant and negative (beta = -0.25, 95% CI [-0.41, -0.09], </w:t>
      </w:r>
      <w:proofErr w:type="gramStart"/>
      <w:r w:rsidRPr="00307395">
        <w:t>t(</w:t>
      </w:r>
      <w:proofErr w:type="gramEnd"/>
      <w:r w:rsidRPr="00307395">
        <w:t>2289) = -3.07, p = 0.002; Std. beta = -0.13, 95% CI [-0.20, -0.06])</w:t>
      </w:r>
    </w:p>
    <w:p w14:paraId="2B560C57" w14:textId="77777777" w:rsidR="00307395" w:rsidRPr="00307395" w:rsidRDefault="00307395" w:rsidP="00307395">
      <w:pPr>
        <w:numPr>
          <w:ilvl w:val="0"/>
          <w:numId w:val="15"/>
        </w:numPr>
        <w:spacing w:before="100" w:beforeAutospacing="1" w:after="100" w:afterAutospacing="1"/>
      </w:pPr>
      <w:r w:rsidRPr="00307395">
        <w:t>The effect of source [</w:t>
      </w:r>
      <w:proofErr w:type="spellStart"/>
      <w:r w:rsidRPr="00307395">
        <w:t>CourierMail</w:t>
      </w:r>
      <w:proofErr w:type="spellEnd"/>
      <w:r w:rsidRPr="00307395">
        <w:t xml:space="preserve">] is statistically non-significant and positive (beta = 0.05, 95% CI [-0.08, 0.17], </w:t>
      </w:r>
      <w:proofErr w:type="gramStart"/>
      <w:r w:rsidRPr="00307395">
        <w:t>t(</w:t>
      </w:r>
      <w:proofErr w:type="gramEnd"/>
      <w:r w:rsidRPr="00307395">
        <w:t>2289) = 0.70, p = 0.483; Std. beta = -6.33e-03, 95% CI [-0.06, 0.05])</w:t>
      </w:r>
    </w:p>
    <w:p w14:paraId="1F242359" w14:textId="77777777" w:rsidR="00307395" w:rsidRPr="00307395" w:rsidRDefault="00307395" w:rsidP="00307395">
      <w:pPr>
        <w:numPr>
          <w:ilvl w:val="0"/>
          <w:numId w:val="15"/>
        </w:numPr>
        <w:spacing w:before="100" w:beforeAutospacing="1" w:after="100" w:afterAutospacing="1"/>
      </w:pPr>
      <w:r w:rsidRPr="00307395">
        <w:t>The effect of source [</w:t>
      </w:r>
      <w:proofErr w:type="spellStart"/>
      <w:r w:rsidRPr="00307395">
        <w:t>HeraldSun</w:t>
      </w:r>
      <w:proofErr w:type="spellEnd"/>
      <w:r w:rsidRPr="00307395">
        <w:t xml:space="preserve">] is statistically non-significant and positive (beta = 0.12, 95% CI [-7.55e-03, 0.24], </w:t>
      </w:r>
      <w:proofErr w:type="gramStart"/>
      <w:r w:rsidRPr="00307395">
        <w:t>t(</w:t>
      </w:r>
      <w:proofErr w:type="gramEnd"/>
      <w:r w:rsidRPr="00307395">
        <w:t>2289) = 1.84, p = 0.066; Std. beta = 0.03, 95% CI [-0.02, 0.09])</w:t>
      </w:r>
    </w:p>
    <w:p w14:paraId="486CDA95" w14:textId="77777777" w:rsidR="00307395" w:rsidRPr="00307395" w:rsidRDefault="00307395" w:rsidP="00307395">
      <w:pPr>
        <w:numPr>
          <w:ilvl w:val="0"/>
          <w:numId w:val="15"/>
        </w:numPr>
        <w:spacing w:before="100" w:beforeAutospacing="1" w:after="100" w:afterAutospacing="1"/>
      </w:pPr>
      <w:r w:rsidRPr="00307395">
        <w:t>The effect of source [</w:t>
      </w:r>
      <w:proofErr w:type="spellStart"/>
      <w:r w:rsidRPr="00307395">
        <w:t>HobMercury</w:t>
      </w:r>
      <w:proofErr w:type="spellEnd"/>
      <w:r w:rsidRPr="00307395">
        <w:t xml:space="preserve">] is statistically non-significant and positive (beta = 0.18, 95% CI [-1.69e-03, 0.35], </w:t>
      </w:r>
      <w:proofErr w:type="gramStart"/>
      <w:r w:rsidRPr="00307395">
        <w:t>t(</w:t>
      </w:r>
      <w:proofErr w:type="gramEnd"/>
      <w:r w:rsidRPr="00307395">
        <w:t>2289) = 1.94, p = 0.052; Std. beta = 0.06, 95% CI [-0.02, 0.14])</w:t>
      </w:r>
    </w:p>
    <w:p w14:paraId="130A6A63" w14:textId="77777777" w:rsidR="00307395" w:rsidRPr="00307395" w:rsidRDefault="00307395" w:rsidP="00307395">
      <w:pPr>
        <w:numPr>
          <w:ilvl w:val="0"/>
          <w:numId w:val="15"/>
        </w:numPr>
        <w:spacing w:before="100" w:beforeAutospacing="1" w:after="100" w:afterAutospacing="1"/>
      </w:pPr>
      <w:r w:rsidRPr="00307395">
        <w:t>The effect of source [</w:t>
      </w:r>
      <w:proofErr w:type="spellStart"/>
      <w:r w:rsidRPr="00307395">
        <w:t>NorthernT</w:t>
      </w:r>
      <w:proofErr w:type="spellEnd"/>
      <w:r w:rsidRPr="00307395">
        <w:t xml:space="preserve">] is statistically significant and positive (beta = 0.59, 95% CI [0.40, 0.79], </w:t>
      </w:r>
      <w:proofErr w:type="gramStart"/>
      <w:r w:rsidRPr="00307395">
        <w:t>t(</w:t>
      </w:r>
      <w:proofErr w:type="gramEnd"/>
      <w:r w:rsidRPr="00307395">
        <w:t>2289) = 5.88, p &lt; .001; Std. beta = 0.23, 95% CI [0.15, 0.32])</w:t>
      </w:r>
    </w:p>
    <w:p w14:paraId="11A00CCB" w14:textId="77777777" w:rsidR="00307395" w:rsidRPr="00307395" w:rsidRDefault="00307395" w:rsidP="00307395">
      <w:pPr>
        <w:numPr>
          <w:ilvl w:val="0"/>
          <w:numId w:val="15"/>
        </w:numPr>
        <w:spacing w:before="100" w:beforeAutospacing="1" w:after="100" w:afterAutospacing="1"/>
      </w:pPr>
      <w:r w:rsidRPr="00307395">
        <w:lastRenderedPageBreak/>
        <w:t>The effect of source [</w:t>
      </w:r>
      <w:proofErr w:type="spellStart"/>
      <w:r w:rsidRPr="00307395">
        <w:t>SydHerald</w:t>
      </w:r>
      <w:proofErr w:type="spellEnd"/>
      <w:r w:rsidRPr="00307395">
        <w:t xml:space="preserve">] is statistically significant and negative (beta = -0.35, 95% CI [-0.48, -0.23], </w:t>
      </w:r>
      <w:proofErr w:type="gramStart"/>
      <w:r w:rsidRPr="00307395">
        <w:t>t(</w:t>
      </w:r>
      <w:proofErr w:type="gramEnd"/>
      <w:r w:rsidRPr="00307395">
        <w:t>2289) = -5.46, p &lt; .001; Std. beta = -0.17, 95% CI [-0.22, -0.11])</w:t>
      </w:r>
    </w:p>
    <w:p w14:paraId="44177D65" w14:textId="77777777" w:rsidR="00307395" w:rsidRPr="00307395" w:rsidRDefault="00307395" w:rsidP="00307395">
      <w:pPr>
        <w:numPr>
          <w:ilvl w:val="0"/>
          <w:numId w:val="15"/>
        </w:numPr>
        <w:spacing w:before="100" w:beforeAutospacing="1" w:after="100" w:afterAutospacing="1"/>
      </w:pPr>
      <w:r w:rsidRPr="00307395">
        <w:t>The effect of source [</w:t>
      </w:r>
      <w:proofErr w:type="spellStart"/>
      <w:r w:rsidRPr="00307395">
        <w:t>WestAus</w:t>
      </w:r>
      <w:proofErr w:type="spellEnd"/>
      <w:r w:rsidRPr="00307395">
        <w:t xml:space="preserve">] is statistically non-significant and positive (beta = 0.06, 95% CI [-0.10, 0.22], </w:t>
      </w:r>
      <w:proofErr w:type="gramStart"/>
      <w:r w:rsidRPr="00307395">
        <w:t>t(</w:t>
      </w:r>
      <w:proofErr w:type="gramEnd"/>
      <w:r w:rsidRPr="00307395">
        <w:t>2289) = 0.69, p = 0.489; Std. beta = -8.61e-03, 95% CI [-0.08, 0.06])</w:t>
      </w:r>
    </w:p>
    <w:p w14:paraId="543267A1" w14:textId="77777777" w:rsidR="00307395" w:rsidRPr="00307395" w:rsidRDefault="00307395" w:rsidP="00307395">
      <w:pPr>
        <w:numPr>
          <w:ilvl w:val="0"/>
          <w:numId w:val="15"/>
        </w:numPr>
        <w:spacing w:before="100" w:beforeAutospacing="1" w:after="100" w:afterAutospacing="1"/>
      </w:pPr>
      <w:r w:rsidRPr="00307395">
        <w:t xml:space="preserve">The effect of scaled year is statistically non-significant and negative (beta = -9.25e-03, 95% CI [-0.02, 1.24e-03], </w:t>
      </w:r>
      <w:proofErr w:type="gramStart"/>
      <w:r w:rsidRPr="00307395">
        <w:t>t(</w:t>
      </w:r>
      <w:proofErr w:type="gramEnd"/>
      <w:r w:rsidRPr="00307395">
        <w:t>2289) = -1.73, p = 0.084; Std. beta = -0.02, 95% CI [-0.03, -9.21e-04])</w:t>
      </w:r>
    </w:p>
    <w:p w14:paraId="49D01AAF" w14:textId="77777777" w:rsidR="00CD0DDC" w:rsidRPr="001E7E80" w:rsidRDefault="00CD0DDC" w:rsidP="00224E59"/>
    <w:sectPr w:rsidR="00CD0DDC" w:rsidRPr="001E7E80" w:rsidSect="00AD56BE">
      <w:pgSz w:w="11900" w:h="16840"/>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sobelle Clarke" w:date="2022-07-31T11:08:00Z" w:initials="IC">
    <w:p w14:paraId="19696F85" w14:textId="02B8B755" w:rsidR="00864CFF" w:rsidRDefault="00864CFF">
      <w:pPr>
        <w:pStyle w:val="CommentText"/>
      </w:pPr>
      <w:r>
        <w:rPr>
          <w:rStyle w:val="CommentReference"/>
        </w:rPr>
        <w:annotationRef/>
      </w:r>
      <w:r>
        <w:t xml:space="preserve">There is controversy around the use of this correction. </w:t>
      </w:r>
    </w:p>
  </w:comment>
  <w:comment w:id="1" w:author="Darya Vanichkina" w:date="2022-08-04T18:59:00Z" w:initials="DV">
    <w:p w14:paraId="6D099224" w14:textId="77777777" w:rsidR="00940F8A" w:rsidRDefault="00940F8A" w:rsidP="004F3C0F">
      <w:r>
        <w:rPr>
          <w:rStyle w:val="CommentReference"/>
        </w:rPr>
        <w:annotationRef/>
      </w:r>
      <w:r>
        <w:rPr>
          <w:rFonts w:asciiTheme="minorHAnsi" w:eastAsiaTheme="minorHAnsi" w:hAnsiTheme="minorHAnsi" w:cstheme="minorBidi"/>
          <w:sz w:val="20"/>
          <w:szCs w:val="20"/>
        </w:rPr>
        <w:t>Using the correction results in MORE stringent p-values, not less, so if we are finding a result with a MORE stringent approach… I am in the process of adding the uncorrected result to the GitHub page.</w:t>
      </w:r>
    </w:p>
  </w:comment>
  <w:comment w:id="3" w:author="Isobelle Clarke" w:date="2022-08-01T16:59:00Z" w:initials="IC">
    <w:p w14:paraId="688AAD5A" w14:textId="350F6933" w:rsidR="00B75C29" w:rsidRDefault="00B75C29">
      <w:pPr>
        <w:pStyle w:val="CommentText"/>
      </w:pPr>
      <w:r>
        <w:rPr>
          <w:rStyle w:val="CommentReference"/>
        </w:rPr>
        <w:annotationRef/>
      </w:r>
      <w:r>
        <w:t xml:space="preserve">It might be worth explaining what this means as not sure it is clear. Does this mean that obese occurred frequently in short and long articles, but not so much in middle length articles? I.e. the x axis is article length in words and the y axis is frequency of obese and you have two peaks. If so then the clause “so much of the difference in frequency is observed due to this difference in article length” is not very clear. What do you mean? </w:t>
      </w:r>
    </w:p>
  </w:comment>
  <w:comment w:id="7" w:author="Isobelle Clarke" w:date="2022-08-01T16:27:00Z" w:initials="IC">
    <w:p w14:paraId="24DAC827" w14:textId="41014396" w:rsidR="00B75C29" w:rsidRDefault="00B75C29">
      <w:pPr>
        <w:pStyle w:val="CommentText"/>
      </w:pPr>
      <w:r>
        <w:rPr>
          <w:rStyle w:val="CommentReference"/>
        </w:rPr>
        <w:annotationRef/>
      </w:r>
      <w:r>
        <w:t xml:space="preserve">No range at all for the unknown parameter to occur. </w:t>
      </w:r>
    </w:p>
  </w:comment>
  <w:comment w:id="8" w:author="Darya Vanichkina" w:date="2022-08-04T18:50:00Z" w:initials="DV">
    <w:p w14:paraId="30C980E0" w14:textId="77777777" w:rsidR="00A8417E" w:rsidRDefault="00A8417E" w:rsidP="001973BD">
      <w:r>
        <w:rPr>
          <w:rStyle w:val="CommentReference"/>
        </w:rPr>
        <w:annotationRef/>
      </w:r>
      <w:r>
        <w:rPr>
          <w:rFonts w:asciiTheme="minorHAnsi" w:eastAsiaTheme="minorHAnsi" w:hAnsiTheme="minorHAnsi" w:cstheme="minorBidi"/>
          <w:sz w:val="20"/>
          <w:szCs w:val="20"/>
        </w:rPr>
        <w:t>Rounding to two decimal points resulted in this apparent oddity</w:t>
      </w:r>
    </w:p>
  </w:comment>
  <w:comment w:id="13" w:author="Isobelle Clarke" w:date="2022-08-01T17:16:00Z" w:initials="IC">
    <w:p w14:paraId="76668AD8" w14:textId="4FEAF8ED" w:rsidR="00B75C29" w:rsidRDefault="00B75C29">
      <w:pPr>
        <w:pStyle w:val="CommentText"/>
      </w:pPr>
      <w:r>
        <w:rPr>
          <w:rStyle w:val="CommentReference"/>
        </w:rPr>
        <w:annotationRef/>
      </w:r>
      <w:r>
        <w:t>Frequency of OBESE?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696F85" w15:done="0"/>
  <w15:commentEx w15:paraId="6D099224" w15:paraIdParent="19696F85" w15:done="0"/>
  <w15:commentEx w15:paraId="688AAD5A" w15:done="0"/>
  <w15:commentEx w15:paraId="24DAC827" w15:done="0"/>
  <w15:commentEx w15:paraId="30C980E0" w15:paraIdParent="24DAC827" w15:done="0"/>
  <w15:commentEx w15:paraId="76668A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0E124" w16cex:dateUtc="2022-07-31T10:08:00Z"/>
  <w16cex:commentExtensible w16cex:durableId="269695AA" w16cex:dateUtc="2022-08-04T08:59:00Z"/>
  <w16cex:commentExtensible w16cex:durableId="269284F1" w16cex:dateUtc="2022-08-01T15:59:00Z"/>
  <w16cex:commentExtensible w16cex:durableId="26927D8C" w16cex:dateUtc="2022-08-01T15:27:00Z"/>
  <w16cex:commentExtensible w16cex:durableId="26969393" w16cex:dateUtc="2022-08-04T08:50:00Z"/>
  <w16cex:commentExtensible w16cex:durableId="269288DF" w16cex:dateUtc="2022-08-01T1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696F85" w16cid:durableId="2690E124"/>
  <w16cid:commentId w16cid:paraId="6D099224" w16cid:durableId="269695AA"/>
  <w16cid:commentId w16cid:paraId="688AAD5A" w16cid:durableId="269284F1"/>
  <w16cid:commentId w16cid:paraId="24DAC827" w16cid:durableId="26927D8C"/>
  <w16cid:commentId w16cid:paraId="30C980E0" w16cid:durableId="26969393"/>
  <w16cid:commentId w16cid:paraId="76668AD8" w16cid:durableId="269288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A4F0F" w14:textId="77777777" w:rsidR="000C4CF4" w:rsidRDefault="000C4CF4" w:rsidP="006A4341">
      <w:r>
        <w:separator/>
      </w:r>
    </w:p>
  </w:endnote>
  <w:endnote w:type="continuationSeparator" w:id="0">
    <w:p w14:paraId="1DA1E89F" w14:textId="77777777" w:rsidR="000C4CF4" w:rsidRDefault="000C4CF4" w:rsidP="006A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246B2" w14:textId="77777777" w:rsidR="000C4CF4" w:rsidRDefault="000C4CF4" w:rsidP="006A4341">
      <w:r>
        <w:separator/>
      </w:r>
    </w:p>
  </w:footnote>
  <w:footnote w:type="continuationSeparator" w:id="0">
    <w:p w14:paraId="0CF81E91" w14:textId="77777777" w:rsidR="000C4CF4" w:rsidRDefault="000C4CF4" w:rsidP="006A43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2E48"/>
    <w:multiLevelType w:val="hybridMultilevel"/>
    <w:tmpl w:val="FC525B3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9664EA"/>
    <w:multiLevelType w:val="multilevel"/>
    <w:tmpl w:val="88046A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55424"/>
    <w:multiLevelType w:val="hybridMultilevel"/>
    <w:tmpl w:val="3C3A07A0"/>
    <w:lvl w:ilvl="0" w:tplc="6842090A">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90286E"/>
    <w:multiLevelType w:val="hybridMultilevel"/>
    <w:tmpl w:val="982A3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731F3F"/>
    <w:multiLevelType w:val="multilevel"/>
    <w:tmpl w:val="CAF0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7708F"/>
    <w:multiLevelType w:val="hybridMultilevel"/>
    <w:tmpl w:val="DB2268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AB5B2F"/>
    <w:multiLevelType w:val="multilevel"/>
    <w:tmpl w:val="04E4197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0AA0457"/>
    <w:multiLevelType w:val="multilevel"/>
    <w:tmpl w:val="41E6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4627CC"/>
    <w:multiLevelType w:val="hybridMultilevel"/>
    <w:tmpl w:val="FC525B3C"/>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28B618E"/>
    <w:multiLevelType w:val="hybridMultilevel"/>
    <w:tmpl w:val="BCFA50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35D6864"/>
    <w:multiLevelType w:val="multilevel"/>
    <w:tmpl w:val="04E419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DEB1AA2"/>
    <w:multiLevelType w:val="hybridMultilevel"/>
    <w:tmpl w:val="A6C8BC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2E46204"/>
    <w:multiLevelType w:val="hybridMultilevel"/>
    <w:tmpl w:val="1A58E3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B5F4E08"/>
    <w:multiLevelType w:val="multilevel"/>
    <w:tmpl w:val="7EFC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E707C2"/>
    <w:multiLevelType w:val="hybridMultilevel"/>
    <w:tmpl w:val="A94C6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233C44"/>
    <w:multiLevelType w:val="hybridMultilevel"/>
    <w:tmpl w:val="6D62A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979901">
    <w:abstractNumId w:val="6"/>
  </w:num>
  <w:num w:numId="2" w16cid:durableId="916673020">
    <w:abstractNumId w:val="2"/>
  </w:num>
  <w:num w:numId="3" w16cid:durableId="1555654617">
    <w:abstractNumId w:val="8"/>
  </w:num>
  <w:num w:numId="4" w16cid:durableId="552885471">
    <w:abstractNumId w:val="10"/>
  </w:num>
  <w:num w:numId="5" w16cid:durableId="1202089932">
    <w:abstractNumId w:val="11"/>
  </w:num>
  <w:num w:numId="6" w16cid:durableId="1115908870">
    <w:abstractNumId w:val="5"/>
  </w:num>
  <w:num w:numId="7" w16cid:durableId="459148744">
    <w:abstractNumId w:val="15"/>
  </w:num>
  <w:num w:numId="8" w16cid:durableId="1211041252">
    <w:abstractNumId w:val="9"/>
  </w:num>
  <w:num w:numId="9" w16cid:durableId="1016271468">
    <w:abstractNumId w:val="3"/>
  </w:num>
  <w:num w:numId="10" w16cid:durableId="42102820">
    <w:abstractNumId w:val="14"/>
  </w:num>
  <w:num w:numId="11" w16cid:durableId="1618878097">
    <w:abstractNumId w:val="12"/>
  </w:num>
  <w:num w:numId="12" w16cid:durableId="315379853">
    <w:abstractNumId w:val="0"/>
  </w:num>
  <w:num w:numId="13" w16cid:durableId="891306842">
    <w:abstractNumId w:val="1"/>
  </w:num>
  <w:num w:numId="14" w16cid:durableId="458576945">
    <w:abstractNumId w:val="7"/>
  </w:num>
  <w:num w:numId="15" w16cid:durableId="1013414648">
    <w:abstractNumId w:val="13"/>
  </w:num>
  <w:num w:numId="16" w16cid:durableId="95151929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ya Vanichkina">
    <w15:presenceInfo w15:providerId="AD" w15:userId="S::darya.vanichkina@sydney.edu.au::7a0bee5b-a27e-4625-998b-60a303dfa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zt02dz3zepr9efwpv52a9y5avzx2pfrevw&quot;&gt;CatrionarefsMASTER&lt;record-ids&gt;&lt;item&gt;4478&lt;/item&gt;&lt;item&gt;5527&lt;/item&gt;&lt;item&gt;6321&lt;/item&gt;&lt;item&gt;6767&lt;/item&gt;&lt;item&gt;6847&lt;/item&gt;&lt;item&gt;7716&lt;/item&gt;&lt;item&gt;7723&lt;/item&gt;&lt;item&gt;7725&lt;/item&gt;&lt;item&gt;7727&lt;/item&gt;&lt;item&gt;7728&lt;/item&gt;&lt;item&gt;7729&lt;/item&gt;&lt;/record-ids&gt;&lt;/item&gt;&lt;/Libraries&gt;"/>
  </w:docVars>
  <w:rsids>
    <w:rsidRoot w:val="00A2386C"/>
    <w:rsid w:val="00000F7B"/>
    <w:rsid w:val="00010A9F"/>
    <w:rsid w:val="00011BFE"/>
    <w:rsid w:val="00012467"/>
    <w:rsid w:val="0001296C"/>
    <w:rsid w:val="000150A5"/>
    <w:rsid w:val="00016895"/>
    <w:rsid w:val="0002027F"/>
    <w:rsid w:val="00021E14"/>
    <w:rsid w:val="0002612F"/>
    <w:rsid w:val="000269E3"/>
    <w:rsid w:val="00027322"/>
    <w:rsid w:val="00030236"/>
    <w:rsid w:val="00030D22"/>
    <w:rsid w:val="0003127B"/>
    <w:rsid w:val="0003367D"/>
    <w:rsid w:val="000339FA"/>
    <w:rsid w:val="00033B8E"/>
    <w:rsid w:val="00034063"/>
    <w:rsid w:val="000344E4"/>
    <w:rsid w:val="00034E36"/>
    <w:rsid w:val="000354F0"/>
    <w:rsid w:val="0003579E"/>
    <w:rsid w:val="00041A95"/>
    <w:rsid w:val="00044082"/>
    <w:rsid w:val="00044184"/>
    <w:rsid w:val="00045F5A"/>
    <w:rsid w:val="000462B7"/>
    <w:rsid w:val="00046844"/>
    <w:rsid w:val="00052536"/>
    <w:rsid w:val="00054251"/>
    <w:rsid w:val="00054FF6"/>
    <w:rsid w:val="000555BA"/>
    <w:rsid w:val="00055736"/>
    <w:rsid w:val="000564D0"/>
    <w:rsid w:val="000572FC"/>
    <w:rsid w:val="00060296"/>
    <w:rsid w:val="000610CF"/>
    <w:rsid w:val="000612E3"/>
    <w:rsid w:val="0006167C"/>
    <w:rsid w:val="000639ED"/>
    <w:rsid w:val="00063E24"/>
    <w:rsid w:val="00064D1A"/>
    <w:rsid w:val="00067E27"/>
    <w:rsid w:val="0007055A"/>
    <w:rsid w:val="0007188E"/>
    <w:rsid w:val="000729C4"/>
    <w:rsid w:val="000758A1"/>
    <w:rsid w:val="0007599A"/>
    <w:rsid w:val="00076DB6"/>
    <w:rsid w:val="00081D91"/>
    <w:rsid w:val="000823EB"/>
    <w:rsid w:val="00082D1F"/>
    <w:rsid w:val="00085137"/>
    <w:rsid w:val="000857F9"/>
    <w:rsid w:val="0008618B"/>
    <w:rsid w:val="000877A5"/>
    <w:rsid w:val="000917BD"/>
    <w:rsid w:val="00093D34"/>
    <w:rsid w:val="0009453B"/>
    <w:rsid w:val="000A372D"/>
    <w:rsid w:val="000A5220"/>
    <w:rsid w:val="000A78D5"/>
    <w:rsid w:val="000A78F2"/>
    <w:rsid w:val="000B331B"/>
    <w:rsid w:val="000B4A61"/>
    <w:rsid w:val="000B78B2"/>
    <w:rsid w:val="000C0145"/>
    <w:rsid w:val="000C0728"/>
    <w:rsid w:val="000C1210"/>
    <w:rsid w:val="000C3A70"/>
    <w:rsid w:val="000C46E0"/>
    <w:rsid w:val="000C4CF4"/>
    <w:rsid w:val="000C664F"/>
    <w:rsid w:val="000C6EB2"/>
    <w:rsid w:val="000D1586"/>
    <w:rsid w:val="000D2870"/>
    <w:rsid w:val="000D4057"/>
    <w:rsid w:val="000E0E1E"/>
    <w:rsid w:val="000E5CD1"/>
    <w:rsid w:val="000E6282"/>
    <w:rsid w:val="000F379C"/>
    <w:rsid w:val="000F40EF"/>
    <w:rsid w:val="000F6312"/>
    <w:rsid w:val="000F7BAD"/>
    <w:rsid w:val="000F7E92"/>
    <w:rsid w:val="00100D88"/>
    <w:rsid w:val="00101F62"/>
    <w:rsid w:val="0010315F"/>
    <w:rsid w:val="0010399C"/>
    <w:rsid w:val="001050BD"/>
    <w:rsid w:val="00105466"/>
    <w:rsid w:val="00106866"/>
    <w:rsid w:val="00107423"/>
    <w:rsid w:val="0011171E"/>
    <w:rsid w:val="0011380C"/>
    <w:rsid w:val="00113E89"/>
    <w:rsid w:val="001143E2"/>
    <w:rsid w:val="00116C8F"/>
    <w:rsid w:val="0011720F"/>
    <w:rsid w:val="00123757"/>
    <w:rsid w:val="00124C62"/>
    <w:rsid w:val="0012763B"/>
    <w:rsid w:val="00130466"/>
    <w:rsid w:val="00133545"/>
    <w:rsid w:val="00135EBB"/>
    <w:rsid w:val="00136987"/>
    <w:rsid w:val="00136F5B"/>
    <w:rsid w:val="00140511"/>
    <w:rsid w:val="00140862"/>
    <w:rsid w:val="0014275D"/>
    <w:rsid w:val="00144544"/>
    <w:rsid w:val="00146C3C"/>
    <w:rsid w:val="00153DE4"/>
    <w:rsid w:val="00154B35"/>
    <w:rsid w:val="00155CAB"/>
    <w:rsid w:val="00156280"/>
    <w:rsid w:val="001603E1"/>
    <w:rsid w:val="00161C78"/>
    <w:rsid w:val="001629AE"/>
    <w:rsid w:val="00162F6E"/>
    <w:rsid w:val="00164459"/>
    <w:rsid w:val="001646A0"/>
    <w:rsid w:val="00164A48"/>
    <w:rsid w:val="00166113"/>
    <w:rsid w:val="00166AA1"/>
    <w:rsid w:val="00166EAD"/>
    <w:rsid w:val="0017192A"/>
    <w:rsid w:val="00173F57"/>
    <w:rsid w:val="00180608"/>
    <w:rsid w:val="001809D7"/>
    <w:rsid w:val="00182541"/>
    <w:rsid w:val="00183DC1"/>
    <w:rsid w:val="00184675"/>
    <w:rsid w:val="001859C7"/>
    <w:rsid w:val="00186C80"/>
    <w:rsid w:val="00194035"/>
    <w:rsid w:val="00196448"/>
    <w:rsid w:val="001965C8"/>
    <w:rsid w:val="001A06CB"/>
    <w:rsid w:val="001A0D24"/>
    <w:rsid w:val="001A4264"/>
    <w:rsid w:val="001A4E99"/>
    <w:rsid w:val="001A671B"/>
    <w:rsid w:val="001A740C"/>
    <w:rsid w:val="001B2443"/>
    <w:rsid w:val="001B37C6"/>
    <w:rsid w:val="001B557A"/>
    <w:rsid w:val="001C458F"/>
    <w:rsid w:val="001C459D"/>
    <w:rsid w:val="001C4F17"/>
    <w:rsid w:val="001C6A19"/>
    <w:rsid w:val="001D0B62"/>
    <w:rsid w:val="001D1C50"/>
    <w:rsid w:val="001D207C"/>
    <w:rsid w:val="001D2282"/>
    <w:rsid w:val="001D3DA9"/>
    <w:rsid w:val="001D5C27"/>
    <w:rsid w:val="001D614C"/>
    <w:rsid w:val="001D7A72"/>
    <w:rsid w:val="001E3311"/>
    <w:rsid w:val="001E62A1"/>
    <w:rsid w:val="001E716F"/>
    <w:rsid w:val="001E7E80"/>
    <w:rsid w:val="001E7F82"/>
    <w:rsid w:val="001F223C"/>
    <w:rsid w:val="001F2533"/>
    <w:rsid w:val="001F37E4"/>
    <w:rsid w:val="001F4D4F"/>
    <w:rsid w:val="001F5235"/>
    <w:rsid w:val="001F6A31"/>
    <w:rsid w:val="001F7B93"/>
    <w:rsid w:val="0020249C"/>
    <w:rsid w:val="00203E7A"/>
    <w:rsid w:val="00204280"/>
    <w:rsid w:val="002060CD"/>
    <w:rsid w:val="00216189"/>
    <w:rsid w:val="002169CB"/>
    <w:rsid w:val="002178E6"/>
    <w:rsid w:val="00220974"/>
    <w:rsid w:val="00221DB0"/>
    <w:rsid w:val="0022233D"/>
    <w:rsid w:val="002230D2"/>
    <w:rsid w:val="00223235"/>
    <w:rsid w:val="00224B19"/>
    <w:rsid w:val="00224E50"/>
    <w:rsid w:val="00224E59"/>
    <w:rsid w:val="0022673F"/>
    <w:rsid w:val="00226FF6"/>
    <w:rsid w:val="00232A13"/>
    <w:rsid w:val="0023417B"/>
    <w:rsid w:val="002343B5"/>
    <w:rsid w:val="00235985"/>
    <w:rsid w:val="00235BF4"/>
    <w:rsid w:val="0023601E"/>
    <w:rsid w:val="00236332"/>
    <w:rsid w:val="00236727"/>
    <w:rsid w:val="00240875"/>
    <w:rsid w:val="00240B83"/>
    <w:rsid w:val="00244384"/>
    <w:rsid w:val="00244ED3"/>
    <w:rsid w:val="00252E0C"/>
    <w:rsid w:val="0025315F"/>
    <w:rsid w:val="0025332E"/>
    <w:rsid w:val="00254504"/>
    <w:rsid w:val="0025700F"/>
    <w:rsid w:val="0026287D"/>
    <w:rsid w:val="0026408B"/>
    <w:rsid w:val="00265A97"/>
    <w:rsid w:val="0026773D"/>
    <w:rsid w:val="0027413D"/>
    <w:rsid w:val="0027420D"/>
    <w:rsid w:val="002758EB"/>
    <w:rsid w:val="00275A06"/>
    <w:rsid w:val="0027696F"/>
    <w:rsid w:val="00276A42"/>
    <w:rsid w:val="00276C52"/>
    <w:rsid w:val="0028113B"/>
    <w:rsid w:val="002813D9"/>
    <w:rsid w:val="00281AB5"/>
    <w:rsid w:val="0028246D"/>
    <w:rsid w:val="00283341"/>
    <w:rsid w:val="00290093"/>
    <w:rsid w:val="00291128"/>
    <w:rsid w:val="00295C23"/>
    <w:rsid w:val="002973F4"/>
    <w:rsid w:val="002A1579"/>
    <w:rsid w:val="002A1A8C"/>
    <w:rsid w:val="002A37FE"/>
    <w:rsid w:val="002A6BD7"/>
    <w:rsid w:val="002A6E26"/>
    <w:rsid w:val="002B101D"/>
    <w:rsid w:val="002B6ADC"/>
    <w:rsid w:val="002C0834"/>
    <w:rsid w:val="002C10E6"/>
    <w:rsid w:val="002C1D20"/>
    <w:rsid w:val="002C71AF"/>
    <w:rsid w:val="002D3ED4"/>
    <w:rsid w:val="002D607C"/>
    <w:rsid w:val="002D7B94"/>
    <w:rsid w:val="002D7FBC"/>
    <w:rsid w:val="002E0B09"/>
    <w:rsid w:val="002E0FBD"/>
    <w:rsid w:val="002E1BC7"/>
    <w:rsid w:val="002E3D21"/>
    <w:rsid w:val="002E4F23"/>
    <w:rsid w:val="002F1B29"/>
    <w:rsid w:val="002F23FD"/>
    <w:rsid w:val="002F3514"/>
    <w:rsid w:val="002F3A59"/>
    <w:rsid w:val="002F3DD5"/>
    <w:rsid w:val="002F5779"/>
    <w:rsid w:val="002F7821"/>
    <w:rsid w:val="002F7AB6"/>
    <w:rsid w:val="00300633"/>
    <w:rsid w:val="00301EBE"/>
    <w:rsid w:val="0030487C"/>
    <w:rsid w:val="00305270"/>
    <w:rsid w:val="00307395"/>
    <w:rsid w:val="00310FDA"/>
    <w:rsid w:val="00317815"/>
    <w:rsid w:val="0032083F"/>
    <w:rsid w:val="00323A96"/>
    <w:rsid w:val="00324D15"/>
    <w:rsid w:val="00332AB1"/>
    <w:rsid w:val="0033704B"/>
    <w:rsid w:val="003373C9"/>
    <w:rsid w:val="0033776E"/>
    <w:rsid w:val="003377B4"/>
    <w:rsid w:val="003377D5"/>
    <w:rsid w:val="00337D39"/>
    <w:rsid w:val="003431DE"/>
    <w:rsid w:val="00346D9D"/>
    <w:rsid w:val="00347836"/>
    <w:rsid w:val="00353A03"/>
    <w:rsid w:val="00354676"/>
    <w:rsid w:val="003575D7"/>
    <w:rsid w:val="00360B71"/>
    <w:rsid w:val="00361E86"/>
    <w:rsid w:val="003635C8"/>
    <w:rsid w:val="003638F9"/>
    <w:rsid w:val="00366AF6"/>
    <w:rsid w:val="00366B8F"/>
    <w:rsid w:val="00370986"/>
    <w:rsid w:val="00372157"/>
    <w:rsid w:val="003730A1"/>
    <w:rsid w:val="00375F6A"/>
    <w:rsid w:val="00376624"/>
    <w:rsid w:val="0038091B"/>
    <w:rsid w:val="00382DDC"/>
    <w:rsid w:val="00394451"/>
    <w:rsid w:val="00394536"/>
    <w:rsid w:val="003A0496"/>
    <w:rsid w:val="003A0632"/>
    <w:rsid w:val="003A3085"/>
    <w:rsid w:val="003A34A2"/>
    <w:rsid w:val="003A5244"/>
    <w:rsid w:val="003B257A"/>
    <w:rsid w:val="003B4737"/>
    <w:rsid w:val="003B494D"/>
    <w:rsid w:val="003B5165"/>
    <w:rsid w:val="003B6DA5"/>
    <w:rsid w:val="003C14A2"/>
    <w:rsid w:val="003C180D"/>
    <w:rsid w:val="003C18DB"/>
    <w:rsid w:val="003C2246"/>
    <w:rsid w:val="003C3BC4"/>
    <w:rsid w:val="003C46AB"/>
    <w:rsid w:val="003C531E"/>
    <w:rsid w:val="003C5E48"/>
    <w:rsid w:val="003D00DA"/>
    <w:rsid w:val="003D0DE8"/>
    <w:rsid w:val="003D15C1"/>
    <w:rsid w:val="003D4D07"/>
    <w:rsid w:val="003D7E7D"/>
    <w:rsid w:val="003E340F"/>
    <w:rsid w:val="003E3BB1"/>
    <w:rsid w:val="003E749C"/>
    <w:rsid w:val="003F1958"/>
    <w:rsid w:val="003F2AD1"/>
    <w:rsid w:val="003F2CE3"/>
    <w:rsid w:val="003F354B"/>
    <w:rsid w:val="003F48B4"/>
    <w:rsid w:val="003F4A99"/>
    <w:rsid w:val="003F73B7"/>
    <w:rsid w:val="00402215"/>
    <w:rsid w:val="00403ED2"/>
    <w:rsid w:val="00404767"/>
    <w:rsid w:val="0041370C"/>
    <w:rsid w:val="00416709"/>
    <w:rsid w:val="0042144E"/>
    <w:rsid w:val="004227C8"/>
    <w:rsid w:val="00426618"/>
    <w:rsid w:val="00430996"/>
    <w:rsid w:val="004341E9"/>
    <w:rsid w:val="004345EB"/>
    <w:rsid w:val="0043519E"/>
    <w:rsid w:val="00437A5C"/>
    <w:rsid w:val="004446F3"/>
    <w:rsid w:val="00445421"/>
    <w:rsid w:val="00445808"/>
    <w:rsid w:val="0044609A"/>
    <w:rsid w:val="00454A3C"/>
    <w:rsid w:val="00461F3F"/>
    <w:rsid w:val="00463B5E"/>
    <w:rsid w:val="00463E71"/>
    <w:rsid w:val="004733B0"/>
    <w:rsid w:val="00475EE9"/>
    <w:rsid w:val="00476B7D"/>
    <w:rsid w:val="00483DF3"/>
    <w:rsid w:val="0048429E"/>
    <w:rsid w:val="00485089"/>
    <w:rsid w:val="004858E0"/>
    <w:rsid w:val="00486765"/>
    <w:rsid w:val="00490D05"/>
    <w:rsid w:val="004924F7"/>
    <w:rsid w:val="00493AAE"/>
    <w:rsid w:val="004944AF"/>
    <w:rsid w:val="00495A34"/>
    <w:rsid w:val="004977A3"/>
    <w:rsid w:val="004A6BB0"/>
    <w:rsid w:val="004A7164"/>
    <w:rsid w:val="004B1D74"/>
    <w:rsid w:val="004B3496"/>
    <w:rsid w:val="004B6FB5"/>
    <w:rsid w:val="004B743F"/>
    <w:rsid w:val="004C176B"/>
    <w:rsid w:val="004C721E"/>
    <w:rsid w:val="004D1E3B"/>
    <w:rsid w:val="004D2089"/>
    <w:rsid w:val="004D28C4"/>
    <w:rsid w:val="004D372A"/>
    <w:rsid w:val="004D3B66"/>
    <w:rsid w:val="004D5AC7"/>
    <w:rsid w:val="004D5D31"/>
    <w:rsid w:val="004D711B"/>
    <w:rsid w:val="004D745D"/>
    <w:rsid w:val="004E1E60"/>
    <w:rsid w:val="004E30B2"/>
    <w:rsid w:val="004E39F1"/>
    <w:rsid w:val="004E5101"/>
    <w:rsid w:val="004E5E5E"/>
    <w:rsid w:val="004E6527"/>
    <w:rsid w:val="004E726F"/>
    <w:rsid w:val="004E7FA1"/>
    <w:rsid w:val="004F04E0"/>
    <w:rsid w:val="004F12B3"/>
    <w:rsid w:val="004F36FC"/>
    <w:rsid w:val="004F4CFC"/>
    <w:rsid w:val="004F5D04"/>
    <w:rsid w:val="004F7468"/>
    <w:rsid w:val="00501484"/>
    <w:rsid w:val="00502611"/>
    <w:rsid w:val="0050313A"/>
    <w:rsid w:val="005061B3"/>
    <w:rsid w:val="005075D8"/>
    <w:rsid w:val="00511974"/>
    <w:rsid w:val="00512FBD"/>
    <w:rsid w:val="005175B4"/>
    <w:rsid w:val="00517A19"/>
    <w:rsid w:val="00521AC9"/>
    <w:rsid w:val="00522D89"/>
    <w:rsid w:val="00527CA8"/>
    <w:rsid w:val="00531764"/>
    <w:rsid w:val="00532882"/>
    <w:rsid w:val="005331F1"/>
    <w:rsid w:val="0053448D"/>
    <w:rsid w:val="00541C25"/>
    <w:rsid w:val="00541C60"/>
    <w:rsid w:val="00545703"/>
    <w:rsid w:val="00552B06"/>
    <w:rsid w:val="00567925"/>
    <w:rsid w:val="0057027B"/>
    <w:rsid w:val="00570D7B"/>
    <w:rsid w:val="00571849"/>
    <w:rsid w:val="00574896"/>
    <w:rsid w:val="00575568"/>
    <w:rsid w:val="005776FC"/>
    <w:rsid w:val="005808E6"/>
    <w:rsid w:val="005813FC"/>
    <w:rsid w:val="0058413F"/>
    <w:rsid w:val="00585B65"/>
    <w:rsid w:val="00586AD3"/>
    <w:rsid w:val="00586C79"/>
    <w:rsid w:val="005875B9"/>
    <w:rsid w:val="005921CA"/>
    <w:rsid w:val="00592B72"/>
    <w:rsid w:val="005930EB"/>
    <w:rsid w:val="00594DC6"/>
    <w:rsid w:val="005A5D2A"/>
    <w:rsid w:val="005A68FF"/>
    <w:rsid w:val="005A6F98"/>
    <w:rsid w:val="005B09C3"/>
    <w:rsid w:val="005B41FF"/>
    <w:rsid w:val="005B6C5F"/>
    <w:rsid w:val="005B6DA0"/>
    <w:rsid w:val="005B7835"/>
    <w:rsid w:val="005C40AF"/>
    <w:rsid w:val="005C5B69"/>
    <w:rsid w:val="005C717A"/>
    <w:rsid w:val="005C77D6"/>
    <w:rsid w:val="005D11EB"/>
    <w:rsid w:val="005D12DF"/>
    <w:rsid w:val="005D2A7C"/>
    <w:rsid w:val="005D2E05"/>
    <w:rsid w:val="005E0A39"/>
    <w:rsid w:val="005E694F"/>
    <w:rsid w:val="005E6CEE"/>
    <w:rsid w:val="005E6FAB"/>
    <w:rsid w:val="005E787B"/>
    <w:rsid w:val="005F2A2F"/>
    <w:rsid w:val="005F4F8D"/>
    <w:rsid w:val="005F4F99"/>
    <w:rsid w:val="005F6E1C"/>
    <w:rsid w:val="005F71DC"/>
    <w:rsid w:val="005F79FD"/>
    <w:rsid w:val="00602D33"/>
    <w:rsid w:val="00605779"/>
    <w:rsid w:val="00606BC8"/>
    <w:rsid w:val="00607C10"/>
    <w:rsid w:val="00610C32"/>
    <w:rsid w:val="00611DA8"/>
    <w:rsid w:val="00612004"/>
    <w:rsid w:val="00613618"/>
    <w:rsid w:val="006143D3"/>
    <w:rsid w:val="0061624E"/>
    <w:rsid w:val="006166F4"/>
    <w:rsid w:val="00616917"/>
    <w:rsid w:val="00616B99"/>
    <w:rsid w:val="00616F99"/>
    <w:rsid w:val="0061719F"/>
    <w:rsid w:val="00620746"/>
    <w:rsid w:val="00622958"/>
    <w:rsid w:val="006240A2"/>
    <w:rsid w:val="00624C87"/>
    <w:rsid w:val="0062653F"/>
    <w:rsid w:val="00627828"/>
    <w:rsid w:val="00631E7E"/>
    <w:rsid w:val="006329F8"/>
    <w:rsid w:val="006336C3"/>
    <w:rsid w:val="00633A47"/>
    <w:rsid w:val="00636AC1"/>
    <w:rsid w:val="006406EB"/>
    <w:rsid w:val="00643ECD"/>
    <w:rsid w:val="00645579"/>
    <w:rsid w:val="0064717E"/>
    <w:rsid w:val="00650D5C"/>
    <w:rsid w:val="00653491"/>
    <w:rsid w:val="006572AA"/>
    <w:rsid w:val="00657DE2"/>
    <w:rsid w:val="00657E9B"/>
    <w:rsid w:val="00661752"/>
    <w:rsid w:val="00661BD0"/>
    <w:rsid w:val="0066485A"/>
    <w:rsid w:val="006665B8"/>
    <w:rsid w:val="00666D69"/>
    <w:rsid w:val="006670E2"/>
    <w:rsid w:val="00670F03"/>
    <w:rsid w:val="006746FC"/>
    <w:rsid w:val="00677657"/>
    <w:rsid w:val="006805F5"/>
    <w:rsid w:val="0068120F"/>
    <w:rsid w:val="0068471D"/>
    <w:rsid w:val="00684AE8"/>
    <w:rsid w:val="00685373"/>
    <w:rsid w:val="00685898"/>
    <w:rsid w:val="00686B1A"/>
    <w:rsid w:val="00687348"/>
    <w:rsid w:val="006925B4"/>
    <w:rsid w:val="006964B5"/>
    <w:rsid w:val="006975EC"/>
    <w:rsid w:val="00697E78"/>
    <w:rsid w:val="006A1C30"/>
    <w:rsid w:val="006A2D03"/>
    <w:rsid w:val="006A31C2"/>
    <w:rsid w:val="006A4341"/>
    <w:rsid w:val="006A43EF"/>
    <w:rsid w:val="006A46FF"/>
    <w:rsid w:val="006A4819"/>
    <w:rsid w:val="006A4FFE"/>
    <w:rsid w:val="006A5E0D"/>
    <w:rsid w:val="006A78E5"/>
    <w:rsid w:val="006B0E90"/>
    <w:rsid w:val="006B10C0"/>
    <w:rsid w:val="006B71C2"/>
    <w:rsid w:val="006B7958"/>
    <w:rsid w:val="006B7F7E"/>
    <w:rsid w:val="006C054A"/>
    <w:rsid w:val="006C11AF"/>
    <w:rsid w:val="006C1ADE"/>
    <w:rsid w:val="006C7230"/>
    <w:rsid w:val="006D3942"/>
    <w:rsid w:val="006D4294"/>
    <w:rsid w:val="006D63F1"/>
    <w:rsid w:val="006D6698"/>
    <w:rsid w:val="006E0643"/>
    <w:rsid w:val="006E289C"/>
    <w:rsid w:val="006E392C"/>
    <w:rsid w:val="006F0F77"/>
    <w:rsid w:val="006F3C81"/>
    <w:rsid w:val="006F3CA9"/>
    <w:rsid w:val="006F43FA"/>
    <w:rsid w:val="006F65EB"/>
    <w:rsid w:val="006F6656"/>
    <w:rsid w:val="006F66C9"/>
    <w:rsid w:val="006F70FD"/>
    <w:rsid w:val="006F7B34"/>
    <w:rsid w:val="00702DAB"/>
    <w:rsid w:val="00703860"/>
    <w:rsid w:val="007050C8"/>
    <w:rsid w:val="0070789A"/>
    <w:rsid w:val="00707B7C"/>
    <w:rsid w:val="007114FE"/>
    <w:rsid w:val="007135C7"/>
    <w:rsid w:val="007142B0"/>
    <w:rsid w:val="0071534B"/>
    <w:rsid w:val="0071625B"/>
    <w:rsid w:val="00721377"/>
    <w:rsid w:val="0072222E"/>
    <w:rsid w:val="00722F72"/>
    <w:rsid w:val="00724D1D"/>
    <w:rsid w:val="00724E4C"/>
    <w:rsid w:val="00726CAE"/>
    <w:rsid w:val="00731441"/>
    <w:rsid w:val="00732726"/>
    <w:rsid w:val="00733A4F"/>
    <w:rsid w:val="0073469F"/>
    <w:rsid w:val="00734719"/>
    <w:rsid w:val="00734E10"/>
    <w:rsid w:val="00736DEA"/>
    <w:rsid w:val="00737302"/>
    <w:rsid w:val="00737FDF"/>
    <w:rsid w:val="00742840"/>
    <w:rsid w:val="0074325C"/>
    <w:rsid w:val="00751C05"/>
    <w:rsid w:val="00753333"/>
    <w:rsid w:val="0075484D"/>
    <w:rsid w:val="00756731"/>
    <w:rsid w:val="00757478"/>
    <w:rsid w:val="0076015E"/>
    <w:rsid w:val="00761155"/>
    <w:rsid w:val="00763DC4"/>
    <w:rsid w:val="007652F6"/>
    <w:rsid w:val="007658C1"/>
    <w:rsid w:val="00766E46"/>
    <w:rsid w:val="0077127E"/>
    <w:rsid w:val="0077439C"/>
    <w:rsid w:val="00774CEE"/>
    <w:rsid w:val="007753BA"/>
    <w:rsid w:val="00775514"/>
    <w:rsid w:val="0077553B"/>
    <w:rsid w:val="00775679"/>
    <w:rsid w:val="00782808"/>
    <w:rsid w:val="00786849"/>
    <w:rsid w:val="00787FB7"/>
    <w:rsid w:val="00790104"/>
    <w:rsid w:val="00792A78"/>
    <w:rsid w:val="00792AF8"/>
    <w:rsid w:val="007938D2"/>
    <w:rsid w:val="0079523B"/>
    <w:rsid w:val="00796D38"/>
    <w:rsid w:val="007A0E53"/>
    <w:rsid w:val="007A10D0"/>
    <w:rsid w:val="007A73E6"/>
    <w:rsid w:val="007B2440"/>
    <w:rsid w:val="007B66D8"/>
    <w:rsid w:val="007B6741"/>
    <w:rsid w:val="007B6ABB"/>
    <w:rsid w:val="007C0D6B"/>
    <w:rsid w:val="007C1391"/>
    <w:rsid w:val="007C2756"/>
    <w:rsid w:val="007C40C5"/>
    <w:rsid w:val="007C6E3C"/>
    <w:rsid w:val="007D1485"/>
    <w:rsid w:val="007D1CB3"/>
    <w:rsid w:val="007E1681"/>
    <w:rsid w:val="007E49D6"/>
    <w:rsid w:val="007E533D"/>
    <w:rsid w:val="007E72DA"/>
    <w:rsid w:val="007E7C7D"/>
    <w:rsid w:val="007F11F6"/>
    <w:rsid w:val="007F3768"/>
    <w:rsid w:val="007F3D25"/>
    <w:rsid w:val="007F4D30"/>
    <w:rsid w:val="007F5A85"/>
    <w:rsid w:val="008001F9"/>
    <w:rsid w:val="0080045C"/>
    <w:rsid w:val="00802DB2"/>
    <w:rsid w:val="00803C38"/>
    <w:rsid w:val="00803E8B"/>
    <w:rsid w:val="008042A0"/>
    <w:rsid w:val="00804F11"/>
    <w:rsid w:val="00806C3D"/>
    <w:rsid w:val="00806D16"/>
    <w:rsid w:val="00807EBA"/>
    <w:rsid w:val="00812A4A"/>
    <w:rsid w:val="008132F8"/>
    <w:rsid w:val="008160D0"/>
    <w:rsid w:val="00816BD5"/>
    <w:rsid w:val="00821B67"/>
    <w:rsid w:val="0082401A"/>
    <w:rsid w:val="00825195"/>
    <w:rsid w:val="008261A4"/>
    <w:rsid w:val="00830869"/>
    <w:rsid w:val="00833396"/>
    <w:rsid w:val="00833D20"/>
    <w:rsid w:val="0083602D"/>
    <w:rsid w:val="00836036"/>
    <w:rsid w:val="008360C4"/>
    <w:rsid w:val="008361DC"/>
    <w:rsid w:val="0083660B"/>
    <w:rsid w:val="008447EE"/>
    <w:rsid w:val="00845697"/>
    <w:rsid w:val="008500BD"/>
    <w:rsid w:val="00850FAF"/>
    <w:rsid w:val="008605D2"/>
    <w:rsid w:val="008618B0"/>
    <w:rsid w:val="00861C54"/>
    <w:rsid w:val="00864015"/>
    <w:rsid w:val="00864CFF"/>
    <w:rsid w:val="00864F09"/>
    <w:rsid w:val="00865CD5"/>
    <w:rsid w:val="00865E1A"/>
    <w:rsid w:val="0086736A"/>
    <w:rsid w:val="008704B8"/>
    <w:rsid w:val="00883A9B"/>
    <w:rsid w:val="00883BDF"/>
    <w:rsid w:val="00883D82"/>
    <w:rsid w:val="00886F80"/>
    <w:rsid w:val="00887726"/>
    <w:rsid w:val="00890AD2"/>
    <w:rsid w:val="0089196D"/>
    <w:rsid w:val="00896264"/>
    <w:rsid w:val="008970BE"/>
    <w:rsid w:val="0089779F"/>
    <w:rsid w:val="008A056E"/>
    <w:rsid w:val="008A0A48"/>
    <w:rsid w:val="008A3345"/>
    <w:rsid w:val="008A62E0"/>
    <w:rsid w:val="008B210E"/>
    <w:rsid w:val="008B27C5"/>
    <w:rsid w:val="008B2E02"/>
    <w:rsid w:val="008B359E"/>
    <w:rsid w:val="008B35DA"/>
    <w:rsid w:val="008B398D"/>
    <w:rsid w:val="008B5E8E"/>
    <w:rsid w:val="008B7710"/>
    <w:rsid w:val="008C1E47"/>
    <w:rsid w:val="008C2790"/>
    <w:rsid w:val="008C39B3"/>
    <w:rsid w:val="008C41EE"/>
    <w:rsid w:val="008C6ECE"/>
    <w:rsid w:val="008D12CA"/>
    <w:rsid w:val="008D3915"/>
    <w:rsid w:val="008D5087"/>
    <w:rsid w:val="008D5E9D"/>
    <w:rsid w:val="008D7703"/>
    <w:rsid w:val="008D794A"/>
    <w:rsid w:val="008E2401"/>
    <w:rsid w:val="008E2694"/>
    <w:rsid w:val="008E26FB"/>
    <w:rsid w:val="008E2987"/>
    <w:rsid w:val="008E2BB3"/>
    <w:rsid w:val="008E32BC"/>
    <w:rsid w:val="008E5874"/>
    <w:rsid w:val="008E6C4A"/>
    <w:rsid w:val="008F0F13"/>
    <w:rsid w:val="008F741B"/>
    <w:rsid w:val="00900646"/>
    <w:rsid w:val="0090143A"/>
    <w:rsid w:val="009030B2"/>
    <w:rsid w:val="009050DC"/>
    <w:rsid w:val="00905F46"/>
    <w:rsid w:val="009065C6"/>
    <w:rsid w:val="00910EAE"/>
    <w:rsid w:val="00913642"/>
    <w:rsid w:val="00922AA5"/>
    <w:rsid w:val="009241DC"/>
    <w:rsid w:val="009243A5"/>
    <w:rsid w:val="00930CDC"/>
    <w:rsid w:val="00931A8B"/>
    <w:rsid w:val="00932940"/>
    <w:rsid w:val="00935662"/>
    <w:rsid w:val="00936EE8"/>
    <w:rsid w:val="009401C7"/>
    <w:rsid w:val="00940F8A"/>
    <w:rsid w:val="0094105B"/>
    <w:rsid w:val="009436A7"/>
    <w:rsid w:val="00944892"/>
    <w:rsid w:val="00950B21"/>
    <w:rsid w:val="00952FAE"/>
    <w:rsid w:val="009553DE"/>
    <w:rsid w:val="009561DE"/>
    <w:rsid w:val="009613EC"/>
    <w:rsid w:val="00962EC3"/>
    <w:rsid w:val="009701CC"/>
    <w:rsid w:val="00971C9C"/>
    <w:rsid w:val="009740B1"/>
    <w:rsid w:val="00977432"/>
    <w:rsid w:val="00981498"/>
    <w:rsid w:val="00983243"/>
    <w:rsid w:val="0098358E"/>
    <w:rsid w:val="009852EF"/>
    <w:rsid w:val="009867C9"/>
    <w:rsid w:val="009905FE"/>
    <w:rsid w:val="009934F6"/>
    <w:rsid w:val="00993C5B"/>
    <w:rsid w:val="0099563E"/>
    <w:rsid w:val="00996625"/>
    <w:rsid w:val="009A06E1"/>
    <w:rsid w:val="009A0C73"/>
    <w:rsid w:val="009A15F7"/>
    <w:rsid w:val="009A3EED"/>
    <w:rsid w:val="009B09CC"/>
    <w:rsid w:val="009B37AA"/>
    <w:rsid w:val="009B4158"/>
    <w:rsid w:val="009B46F0"/>
    <w:rsid w:val="009B6342"/>
    <w:rsid w:val="009B7B89"/>
    <w:rsid w:val="009B7D19"/>
    <w:rsid w:val="009C3AFE"/>
    <w:rsid w:val="009C476E"/>
    <w:rsid w:val="009C593B"/>
    <w:rsid w:val="009C6FB4"/>
    <w:rsid w:val="009D493D"/>
    <w:rsid w:val="009D513F"/>
    <w:rsid w:val="009D5263"/>
    <w:rsid w:val="009D5967"/>
    <w:rsid w:val="009D6D25"/>
    <w:rsid w:val="009D732C"/>
    <w:rsid w:val="009E0F90"/>
    <w:rsid w:val="009E5530"/>
    <w:rsid w:val="009E7DA7"/>
    <w:rsid w:val="009F04F5"/>
    <w:rsid w:val="009F4767"/>
    <w:rsid w:val="009F47D5"/>
    <w:rsid w:val="009F7E96"/>
    <w:rsid w:val="00A00876"/>
    <w:rsid w:val="00A026EC"/>
    <w:rsid w:val="00A03E04"/>
    <w:rsid w:val="00A05387"/>
    <w:rsid w:val="00A05436"/>
    <w:rsid w:val="00A072CA"/>
    <w:rsid w:val="00A10045"/>
    <w:rsid w:val="00A12DF6"/>
    <w:rsid w:val="00A13746"/>
    <w:rsid w:val="00A13AB3"/>
    <w:rsid w:val="00A140E0"/>
    <w:rsid w:val="00A145BE"/>
    <w:rsid w:val="00A15146"/>
    <w:rsid w:val="00A15177"/>
    <w:rsid w:val="00A17066"/>
    <w:rsid w:val="00A17861"/>
    <w:rsid w:val="00A20B33"/>
    <w:rsid w:val="00A219EB"/>
    <w:rsid w:val="00A233E8"/>
    <w:rsid w:val="00A2386C"/>
    <w:rsid w:val="00A24728"/>
    <w:rsid w:val="00A26B1A"/>
    <w:rsid w:val="00A271F6"/>
    <w:rsid w:val="00A30A49"/>
    <w:rsid w:val="00A3149E"/>
    <w:rsid w:val="00A342F4"/>
    <w:rsid w:val="00A3741C"/>
    <w:rsid w:val="00A40A35"/>
    <w:rsid w:val="00A42C2F"/>
    <w:rsid w:val="00A44D9E"/>
    <w:rsid w:val="00A46850"/>
    <w:rsid w:val="00A46E83"/>
    <w:rsid w:val="00A5286E"/>
    <w:rsid w:val="00A52F0E"/>
    <w:rsid w:val="00A5326F"/>
    <w:rsid w:val="00A54C7C"/>
    <w:rsid w:val="00A62472"/>
    <w:rsid w:val="00A62EF6"/>
    <w:rsid w:val="00A63055"/>
    <w:rsid w:val="00A65C47"/>
    <w:rsid w:val="00A66C2B"/>
    <w:rsid w:val="00A70EBE"/>
    <w:rsid w:val="00A752C0"/>
    <w:rsid w:val="00A76F3E"/>
    <w:rsid w:val="00A8225D"/>
    <w:rsid w:val="00A8417E"/>
    <w:rsid w:val="00A96823"/>
    <w:rsid w:val="00A96AEB"/>
    <w:rsid w:val="00AA4BDF"/>
    <w:rsid w:val="00AA535B"/>
    <w:rsid w:val="00AA5CF5"/>
    <w:rsid w:val="00AB0158"/>
    <w:rsid w:val="00AB135F"/>
    <w:rsid w:val="00AB2ABF"/>
    <w:rsid w:val="00AB3F8E"/>
    <w:rsid w:val="00AB445A"/>
    <w:rsid w:val="00AB5A40"/>
    <w:rsid w:val="00AB5FE8"/>
    <w:rsid w:val="00AC161C"/>
    <w:rsid w:val="00AC1870"/>
    <w:rsid w:val="00AC18CB"/>
    <w:rsid w:val="00AC1FBB"/>
    <w:rsid w:val="00AC4BB7"/>
    <w:rsid w:val="00AD01C2"/>
    <w:rsid w:val="00AD05B4"/>
    <w:rsid w:val="00AD0AE3"/>
    <w:rsid w:val="00AD187C"/>
    <w:rsid w:val="00AD194E"/>
    <w:rsid w:val="00AD2A8F"/>
    <w:rsid w:val="00AD56BE"/>
    <w:rsid w:val="00AD765E"/>
    <w:rsid w:val="00AE0E5A"/>
    <w:rsid w:val="00AE38D8"/>
    <w:rsid w:val="00AE3F6D"/>
    <w:rsid w:val="00AE43AB"/>
    <w:rsid w:val="00AE4666"/>
    <w:rsid w:val="00AE5BD6"/>
    <w:rsid w:val="00AE657B"/>
    <w:rsid w:val="00AF12A6"/>
    <w:rsid w:val="00AF2FEC"/>
    <w:rsid w:val="00AF4FFF"/>
    <w:rsid w:val="00B0349B"/>
    <w:rsid w:val="00B07464"/>
    <w:rsid w:val="00B17302"/>
    <w:rsid w:val="00B20752"/>
    <w:rsid w:val="00B212CA"/>
    <w:rsid w:val="00B23AF5"/>
    <w:rsid w:val="00B24796"/>
    <w:rsid w:val="00B24B2D"/>
    <w:rsid w:val="00B2564F"/>
    <w:rsid w:val="00B27ACB"/>
    <w:rsid w:val="00B3366F"/>
    <w:rsid w:val="00B34B05"/>
    <w:rsid w:val="00B41900"/>
    <w:rsid w:val="00B41CD1"/>
    <w:rsid w:val="00B426B2"/>
    <w:rsid w:val="00B436E5"/>
    <w:rsid w:val="00B44737"/>
    <w:rsid w:val="00B46A33"/>
    <w:rsid w:val="00B47F11"/>
    <w:rsid w:val="00B5037E"/>
    <w:rsid w:val="00B52E5B"/>
    <w:rsid w:val="00B562D7"/>
    <w:rsid w:val="00B573DC"/>
    <w:rsid w:val="00B57477"/>
    <w:rsid w:val="00B576F3"/>
    <w:rsid w:val="00B57818"/>
    <w:rsid w:val="00B600F6"/>
    <w:rsid w:val="00B60B24"/>
    <w:rsid w:val="00B614CE"/>
    <w:rsid w:val="00B67CFE"/>
    <w:rsid w:val="00B737E5"/>
    <w:rsid w:val="00B73FC8"/>
    <w:rsid w:val="00B75344"/>
    <w:rsid w:val="00B75C27"/>
    <w:rsid w:val="00B75C29"/>
    <w:rsid w:val="00B7704D"/>
    <w:rsid w:val="00B77742"/>
    <w:rsid w:val="00B82A06"/>
    <w:rsid w:val="00B838B5"/>
    <w:rsid w:val="00B84ED2"/>
    <w:rsid w:val="00B868BE"/>
    <w:rsid w:val="00B9132B"/>
    <w:rsid w:val="00B9441E"/>
    <w:rsid w:val="00B952AB"/>
    <w:rsid w:val="00B95FB0"/>
    <w:rsid w:val="00B95FE6"/>
    <w:rsid w:val="00B96031"/>
    <w:rsid w:val="00BA1B11"/>
    <w:rsid w:val="00BA1C68"/>
    <w:rsid w:val="00BA2A5C"/>
    <w:rsid w:val="00BA5056"/>
    <w:rsid w:val="00BA73CE"/>
    <w:rsid w:val="00BB180B"/>
    <w:rsid w:val="00BB1AA2"/>
    <w:rsid w:val="00BB4026"/>
    <w:rsid w:val="00BB41DA"/>
    <w:rsid w:val="00BB46B0"/>
    <w:rsid w:val="00BB5121"/>
    <w:rsid w:val="00BB5242"/>
    <w:rsid w:val="00BB546A"/>
    <w:rsid w:val="00BB7E42"/>
    <w:rsid w:val="00BC1AC3"/>
    <w:rsid w:val="00BC31FB"/>
    <w:rsid w:val="00BD189A"/>
    <w:rsid w:val="00BD1D5D"/>
    <w:rsid w:val="00BD361B"/>
    <w:rsid w:val="00BE26E4"/>
    <w:rsid w:val="00BE3036"/>
    <w:rsid w:val="00BE5F0A"/>
    <w:rsid w:val="00BE6FCD"/>
    <w:rsid w:val="00BE7038"/>
    <w:rsid w:val="00BF3195"/>
    <w:rsid w:val="00BF4E5A"/>
    <w:rsid w:val="00BF77A9"/>
    <w:rsid w:val="00C0089F"/>
    <w:rsid w:val="00C02DD9"/>
    <w:rsid w:val="00C0657C"/>
    <w:rsid w:val="00C10BD7"/>
    <w:rsid w:val="00C110EF"/>
    <w:rsid w:val="00C11A97"/>
    <w:rsid w:val="00C12F11"/>
    <w:rsid w:val="00C16F0A"/>
    <w:rsid w:val="00C17408"/>
    <w:rsid w:val="00C21B42"/>
    <w:rsid w:val="00C257FE"/>
    <w:rsid w:val="00C32E53"/>
    <w:rsid w:val="00C410DB"/>
    <w:rsid w:val="00C41AD8"/>
    <w:rsid w:val="00C421A3"/>
    <w:rsid w:val="00C42A6A"/>
    <w:rsid w:val="00C42CD4"/>
    <w:rsid w:val="00C43FB2"/>
    <w:rsid w:val="00C475FF"/>
    <w:rsid w:val="00C60355"/>
    <w:rsid w:val="00C60BEA"/>
    <w:rsid w:val="00C61151"/>
    <w:rsid w:val="00C62A7B"/>
    <w:rsid w:val="00C63EBE"/>
    <w:rsid w:val="00C6679D"/>
    <w:rsid w:val="00C71C28"/>
    <w:rsid w:val="00C76D75"/>
    <w:rsid w:val="00C76DAF"/>
    <w:rsid w:val="00C77980"/>
    <w:rsid w:val="00C81CD4"/>
    <w:rsid w:val="00C81E1B"/>
    <w:rsid w:val="00C822BA"/>
    <w:rsid w:val="00C83027"/>
    <w:rsid w:val="00C84525"/>
    <w:rsid w:val="00C84A22"/>
    <w:rsid w:val="00C85A8B"/>
    <w:rsid w:val="00C86108"/>
    <w:rsid w:val="00C8795F"/>
    <w:rsid w:val="00C87CEE"/>
    <w:rsid w:val="00C90DC7"/>
    <w:rsid w:val="00C924D1"/>
    <w:rsid w:val="00C94966"/>
    <w:rsid w:val="00CA2BB0"/>
    <w:rsid w:val="00CA3602"/>
    <w:rsid w:val="00CA5057"/>
    <w:rsid w:val="00CB06BF"/>
    <w:rsid w:val="00CB223B"/>
    <w:rsid w:val="00CB2C87"/>
    <w:rsid w:val="00CB702E"/>
    <w:rsid w:val="00CC0563"/>
    <w:rsid w:val="00CC062D"/>
    <w:rsid w:val="00CC2081"/>
    <w:rsid w:val="00CC2A61"/>
    <w:rsid w:val="00CC3AF7"/>
    <w:rsid w:val="00CC4C12"/>
    <w:rsid w:val="00CC5B9A"/>
    <w:rsid w:val="00CD0DDC"/>
    <w:rsid w:val="00CD0F11"/>
    <w:rsid w:val="00CD2466"/>
    <w:rsid w:val="00CD31A4"/>
    <w:rsid w:val="00CD363F"/>
    <w:rsid w:val="00CD47A8"/>
    <w:rsid w:val="00CD4908"/>
    <w:rsid w:val="00CD5C33"/>
    <w:rsid w:val="00CD6FBA"/>
    <w:rsid w:val="00CE0341"/>
    <w:rsid w:val="00CE3937"/>
    <w:rsid w:val="00CE402B"/>
    <w:rsid w:val="00CF124E"/>
    <w:rsid w:val="00CF2E1C"/>
    <w:rsid w:val="00CF4500"/>
    <w:rsid w:val="00CF6BAA"/>
    <w:rsid w:val="00D0056A"/>
    <w:rsid w:val="00D005A6"/>
    <w:rsid w:val="00D00AE8"/>
    <w:rsid w:val="00D0620B"/>
    <w:rsid w:val="00D11A3A"/>
    <w:rsid w:val="00D1438A"/>
    <w:rsid w:val="00D155BB"/>
    <w:rsid w:val="00D16A1B"/>
    <w:rsid w:val="00D20E63"/>
    <w:rsid w:val="00D21C8F"/>
    <w:rsid w:val="00D22666"/>
    <w:rsid w:val="00D22E07"/>
    <w:rsid w:val="00D2509E"/>
    <w:rsid w:val="00D312C5"/>
    <w:rsid w:val="00D320D7"/>
    <w:rsid w:val="00D32588"/>
    <w:rsid w:val="00D37246"/>
    <w:rsid w:val="00D4090D"/>
    <w:rsid w:val="00D45384"/>
    <w:rsid w:val="00D45791"/>
    <w:rsid w:val="00D47EC2"/>
    <w:rsid w:val="00D51E3D"/>
    <w:rsid w:val="00D53869"/>
    <w:rsid w:val="00D55F27"/>
    <w:rsid w:val="00D60314"/>
    <w:rsid w:val="00D647B6"/>
    <w:rsid w:val="00D67A01"/>
    <w:rsid w:val="00D67C13"/>
    <w:rsid w:val="00D70368"/>
    <w:rsid w:val="00D70AE7"/>
    <w:rsid w:val="00D729EE"/>
    <w:rsid w:val="00D74E00"/>
    <w:rsid w:val="00D76274"/>
    <w:rsid w:val="00D77041"/>
    <w:rsid w:val="00D77DFC"/>
    <w:rsid w:val="00D807BB"/>
    <w:rsid w:val="00D8102B"/>
    <w:rsid w:val="00D82187"/>
    <w:rsid w:val="00D83DAF"/>
    <w:rsid w:val="00D86DC4"/>
    <w:rsid w:val="00D90203"/>
    <w:rsid w:val="00D94BA3"/>
    <w:rsid w:val="00D96DFB"/>
    <w:rsid w:val="00D97D98"/>
    <w:rsid w:val="00DA0947"/>
    <w:rsid w:val="00DA0CB1"/>
    <w:rsid w:val="00DA464A"/>
    <w:rsid w:val="00DA4DEB"/>
    <w:rsid w:val="00DA5A43"/>
    <w:rsid w:val="00DB3D84"/>
    <w:rsid w:val="00DB682A"/>
    <w:rsid w:val="00DB6DC1"/>
    <w:rsid w:val="00DB7BFA"/>
    <w:rsid w:val="00DC20D4"/>
    <w:rsid w:val="00DC39D7"/>
    <w:rsid w:val="00DC3FC0"/>
    <w:rsid w:val="00DC4076"/>
    <w:rsid w:val="00DC4C69"/>
    <w:rsid w:val="00DC533E"/>
    <w:rsid w:val="00DC5FCA"/>
    <w:rsid w:val="00DC61AD"/>
    <w:rsid w:val="00DC7F7E"/>
    <w:rsid w:val="00DD06CE"/>
    <w:rsid w:val="00DD3AB5"/>
    <w:rsid w:val="00DD4777"/>
    <w:rsid w:val="00DD573B"/>
    <w:rsid w:val="00DE1097"/>
    <w:rsid w:val="00DE1427"/>
    <w:rsid w:val="00DE599F"/>
    <w:rsid w:val="00DE6FDF"/>
    <w:rsid w:val="00DF1784"/>
    <w:rsid w:val="00DF2715"/>
    <w:rsid w:val="00DF3537"/>
    <w:rsid w:val="00DF6187"/>
    <w:rsid w:val="00E04AB8"/>
    <w:rsid w:val="00E05B81"/>
    <w:rsid w:val="00E07A4B"/>
    <w:rsid w:val="00E120C8"/>
    <w:rsid w:val="00E16278"/>
    <w:rsid w:val="00E1738A"/>
    <w:rsid w:val="00E17648"/>
    <w:rsid w:val="00E20093"/>
    <w:rsid w:val="00E261D0"/>
    <w:rsid w:val="00E271F2"/>
    <w:rsid w:val="00E34B10"/>
    <w:rsid w:val="00E363BC"/>
    <w:rsid w:val="00E403E8"/>
    <w:rsid w:val="00E42EA4"/>
    <w:rsid w:val="00E4307D"/>
    <w:rsid w:val="00E4576B"/>
    <w:rsid w:val="00E50D58"/>
    <w:rsid w:val="00E53266"/>
    <w:rsid w:val="00E54A03"/>
    <w:rsid w:val="00E55248"/>
    <w:rsid w:val="00E557D8"/>
    <w:rsid w:val="00E562E9"/>
    <w:rsid w:val="00E63ABC"/>
    <w:rsid w:val="00E70169"/>
    <w:rsid w:val="00E714D8"/>
    <w:rsid w:val="00E736E5"/>
    <w:rsid w:val="00E75508"/>
    <w:rsid w:val="00E76CA7"/>
    <w:rsid w:val="00E80A84"/>
    <w:rsid w:val="00E80FFC"/>
    <w:rsid w:val="00E81596"/>
    <w:rsid w:val="00E82C3C"/>
    <w:rsid w:val="00E8623A"/>
    <w:rsid w:val="00E97075"/>
    <w:rsid w:val="00EA31E0"/>
    <w:rsid w:val="00EB12C8"/>
    <w:rsid w:val="00EB42F6"/>
    <w:rsid w:val="00EB558A"/>
    <w:rsid w:val="00EC1D48"/>
    <w:rsid w:val="00EC302F"/>
    <w:rsid w:val="00EC3822"/>
    <w:rsid w:val="00EC59A4"/>
    <w:rsid w:val="00EC755E"/>
    <w:rsid w:val="00ED2DBA"/>
    <w:rsid w:val="00ED332E"/>
    <w:rsid w:val="00ED3C9D"/>
    <w:rsid w:val="00ED3F2F"/>
    <w:rsid w:val="00ED5452"/>
    <w:rsid w:val="00ED6338"/>
    <w:rsid w:val="00ED77DA"/>
    <w:rsid w:val="00EE24F7"/>
    <w:rsid w:val="00EE3DEC"/>
    <w:rsid w:val="00EE4C70"/>
    <w:rsid w:val="00EE669B"/>
    <w:rsid w:val="00EF0473"/>
    <w:rsid w:val="00EF1252"/>
    <w:rsid w:val="00EF7CE4"/>
    <w:rsid w:val="00EF7FB8"/>
    <w:rsid w:val="00F0045E"/>
    <w:rsid w:val="00F00F7E"/>
    <w:rsid w:val="00F01F4A"/>
    <w:rsid w:val="00F11359"/>
    <w:rsid w:val="00F143B3"/>
    <w:rsid w:val="00F16295"/>
    <w:rsid w:val="00F1719F"/>
    <w:rsid w:val="00F20EAD"/>
    <w:rsid w:val="00F23D5F"/>
    <w:rsid w:val="00F2521C"/>
    <w:rsid w:val="00F26DE3"/>
    <w:rsid w:val="00F270D7"/>
    <w:rsid w:val="00F31C05"/>
    <w:rsid w:val="00F32B00"/>
    <w:rsid w:val="00F36BFC"/>
    <w:rsid w:val="00F41B12"/>
    <w:rsid w:val="00F43E3F"/>
    <w:rsid w:val="00F44BFA"/>
    <w:rsid w:val="00F45215"/>
    <w:rsid w:val="00F46C37"/>
    <w:rsid w:val="00F4769E"/>
    <w:rsid w:val="00F52C79"/>
    <w:rsid w:val="00F535EB"/>
    <w:rsid w:val="00F54755"/>
    <w:rsid w:val="00F5742D"/>
    <w:rsid w:val="00F5745D"/>
    <w:rsid w:val="00F5792D"/>
    <w:rsid w:val="00F62E6B"/>
    <w:rsid w:val="00F6305D"/>
    <w:rsid w:val="00F65A85"/>
    <w:rsid w:val="00F6637E"/>
    <w:rsid w:val="00F66724"/>
    <w:rsid w:val="00F70460"/>
    <w:rsid w:val="00F707E7"/>
    <w:rsid w:val="00F70B1B"/>
    <w:rsid w:val="00F71189"/>
    <w:rsid w:val="00F717A9"/>
    <w:rsid w:val="00F71E21"/>
    <w:rsid w:val="00F722AC"/>
    <w:rsid w:val="00F7284C"/>
    <w:rsid w:val="00F751B7"/>
    <w:rsid w:val="00F75345"/>
    <w:rsid w:val="00F776BE"/>
    <w:rsid w:val="00F81EB3"/>
    <w:rsid w:val="00F83A0C"/>
    <w:rsid w:val="00F85DD7"/>
    <w:rsid w:val="00F878B2"/>
    <w:rsid w:val="00F9090D"/>
    <w:rsid w:val="00F96ED5"/>
    <w:rsid w:val="00FA03D1"/>
    <w:rsid w:val="00FA2CC2"/>
    <w:rsid w:val="00FA3CB1"/>
    <w:rsid w:val="00FA451D"/>
    <w:rsid w:val="00FA4DF2"/>
    <w:rsid w:val="00FA5399"/>
    <w:rsid w:val="00FA5F7F"/>
    <w:rsid w:val="00FB3A6C"/>
    <w:rsid w:val="00FB4024"/>
    <w:rsid w:val="00FB4275"/>
    <w:rsid w:val="00FB6904"/>
    <w:rsid w:val="00FB6DEA"/>
    <w:rsid w:val="00FC23AB"/>
    <w:rsid w:val="00FC7698"/>
    <w:rsid w:val="00FC7792"/>
    <w:rsid w:val="00FD18BA"/>
    <w:rsid w:val="00FD253F"/>
    <w:rsid w:val="00FD33A2"/>
    <w:rsid w:val="00FE2A2F"/>
    <w:rsid w:val="00FE55FF"/>
    <w:rsid w:val="00FF4126"/>
    <w:rsid w:val="00FF6EB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1C87"/>
  <w15:chartTrackingRefBased/>
  <w15:docId w15:val="{2178A2A2-A9B8-4E40-9FBA-CB911A01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EC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9436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6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7D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67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7C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B2440"/>
    <w:rPr>
      <w:rFonts w:eastAsiaTheme="minorHAnsi"/>
      <w:sz w:val="18"/>
      <w:szCs w:val="18"/>
    </w:rPr>
  </w:style>
  <w:style w:type="character" w:customStyle="1" w:styleId="BalloonTextChar">
    <w:name w:val="Balloon Text Char"/>
    <w:basedOn w:val="DefaultParagraphFont"/>
    <w:link w:val="BalloonText"/>
    <w:uiPriority w:val="99"/>
    <w:semiHidden/>
    <w:rsid w:val="007B244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807BB"/>
    <w:rPr>
      <w:sz w:val="16"/>
      <w:szCs w:val="16"/>
    </w:rPr>
  </w:style>
  <w:style w:type="paragraph" w:styleId="CommentText">
    <w:name w:val="annotation text"/>
    <w:basedOn w:val="Normal"/>
    <w:link w:val="CommentTextChar"/>
    <w:uiPriority w:val="99"/>
    <w:unhideWhenUsed/>
    <w:rsid w:val="00D807BB"/>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D807BB"/>
    <w:rPr>
      <w:sz w:val="20"/>
      <w:szCs w:val="20"/>
    </w:rPr>
  </w:style>
  <w:style w:type="paragraph" w:styleId="CommentSubject">
    <w:name w:val="annotation subject"/>
    <w:basedOn w:val="CommentText"/>
    <w:next w:val="CommentText"/>
    <w:link w:val="CommentSubjectChar"/>
    <w:uiPriority w:val="99"/>
    <w:semiHidden/>
    <w:unhideWhenUsed/>
    <w:rsid w:val="00D807BB"/>
    <w:rPr>
      <w:b/>
      <w:bCs/>
    </w:rPr>
  </w:style>
  <w:style w:type="character" w:customStyle="1" w:styleId="CommentSubjectChar">
    <w:name w:val="Comment Subject Char"/>
    <w:basedOn w:val="CommentTextChar"/>
    <w:link w:val="CommentSubject"/>
    <w:uiPriority w:val="99"/>
    <w:semiHidden/>
    <w:rsid w:val="00D807BB"/>
    <w:rPr>
      <w:b/>
      <w:bCs/>
      <w:sz w:val="20"/>
      <w:szCs w:val="20"/>
    </w:rPr>
  </w:style>
  <w:style w:type="paragraph" w:styleId="ListParagraph">
    <w:name w:val="List Paragraph"/>
    <w:basedOn w:val="Normal"/>
    <w:uiPriority w:val="34"/>
    <w:qFormat/>
    <w:rsid w:val="00CD47A8"/>
    <w:pPr>
      <w:ind w:left="720"/>
      <w:contextualSpacing/>
    </w:pPr>
    <w:rPr>
      <w:rFonts w:asciiTheme="minorHAnsi" w:eastAsiaTheme="minorHAnsi" w:hAnsiTheme="minorHAnsi" w:cstheme="minorBidi"/>
    </w:rPr>
  </w:style>
  <w:style w:type="paragraph" w:styleId="Revision">
    <w:name w:val="Revision"/>
    <w:hidden/>
    <w:uiPriority w:val="99"/>
    <w:semiHidden/>
    <w:rsid w:val="00D77DFC"/>
  </w:style>
  <w:style w:type="paragraph" w:customStyle="1" w:styleId="EndNoteBibliographyTitle">
    <w:name w:val="EndNote Bibliography Title"/>
    <w:basedOn w:val="Normal"/>
    <w:link w:val="EndNoteBibliographyTitleChar"/>
    <w:rsid w:val="00F717A9"/>
    <w:pPr>
      <w:jc w:val="center"/>
    </w:pPr>
    <w:rPr>
      <w:rFonts w:ascii="Calibri" w:eastAsiaTheme="minorHAnsi" w:hAnsi="Calibri" w:cs="Calibri"/>
      <w:lang w:val="en-US"/>
    </w:rPr>
  </w:style>
  <w:style w:type="character" w:customStyle="1" w:styleId="EndNoteBibliographyTitleChar">
    <w:name w:val="EndNote Bibliography Title Char"/>
    <w:basedOn w:val="DefaultParagraphFont"/>
    <w:link w:val="EndNoteBibliographyTitle"/>
    <w:rsid w:val="00F717A9"/>
    <w:rPr>
      <w:rFonts w:ascii="Calibri" w:hAnsi="Calibri" w:cs="Calibri"/>
      <w:lang w:val="en-US"/>
    </w:rPr>
  </w:style>
  <w:style w:type="paragraph" w:customStyle="1" w:styleId="EndNoteBibliography">
    <w:name w:val="EndNote Bibliography"/>
    <w:basedOn w:val="Normal"/>
    <w:link w:val="EndNoteBibliographyChar"/>
    <w:rsid w:val="00F717A9"/>
    <w:rPr>
      <w:rFonts w:ascii="Calibri" w:eastAsiaTheme="minorHAnsi" w:hAnsi="Calibri" w:cs="Calibri"/>
      <w:lang w:val="en-US"/>
    </w:rPr>
  </w:style>
  <w:style w:type="character" w:customStyle="1" w:styleId="EndNoteBibliographyChar">
    <w:name w:val="EndNote Bibliography Char"/>
    <w:basedOn w:val="DefaultParagraphFont"/>
    <w:link w:val="EndNoteBibliography"/>
    <w:rsid w:val="00F717A9"/>
    <w:rPr>
      <w:rFonts w:ascii="Calibri" w:hAnsi="Calibri" w:cs="Calibri"/>
      <w:lang w:val="en-US"/>
    </w:rPr>
  </w:style>
  <w:style w:type="character" w:styleId="Hyperlink">
    <w:name w:val="Hyperlink"/>
    <w:basedOn w:val="DefaultParagraphFont"/>
    <w:uiPriority w:val="99"/>
    <w:unhideWhenUsed/>
    <w:rsid w:val="005F2A2F"/>
    <w:rPr>
      <w:color w:val="0563C1" w:themeColor="hyperlink"/>
      <w:u w:val="single"/>
    </w:rPr>
  </w:style>
  <w:style w:type="character" w:styleId="UnresolvedMention">
    <w:name w:val="Unresolved Mention"/>
    <w:basedOn w:val="DefaultParagraphFont"/>
    <w:uiPriority w:val="99"/>
    <w:semiHidden/>
    <w:unhideWhenUsed/>
    <w:rsid w:val="005F2A2F"/>
    <w:rPr>
      <w:color w:val="605E5C"/>
      <w:shd w:val="clear" w:color="auto" w:fill="E1DFDD"/>
    </w:rPr>
  </w:style>
  <w:style w:type="character" w:styleId="FootnoteReference">
    <w:name w:val="footnote reference"/>
    <w:basedOn w:val="DefaultParagraphFont"/>
    <w:uiPriority w:val="99"/>
    <w:semiHidden/>
    <w:unhideWhenUsed/>
    <w:rsid w:val="006A4341"/>
    <w:rPr>
      <w:vertAlign w:val="superscript"/>
    </w:rPr>
  </w:style>
  <w:style w:type="table" w:styleId="TableGrid">
    <w:name w:val="Table Grid"/>
    <w:basedOn w:val="TableNormal"/>
    <w:uiPriority w:val="39"/>
    <w:rsid w:val="006A4341"/>
    <w:rPr>
      <w:rFonts w:ascii="Cambria" w:eastAsia="Cambria" w:hAnsi="Cambria"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unhideWhenUsed/>
    <w:rsid w:val="00F16295"/>
    <w:rPr>
      <w:color w:val="954F72" w:themeColor="followedHyperlink"/>
      <w:u w:val="single"/>
    </w:rPr>
  </w:style>
  <w:style w:type="paragraph" w:styleId="EndnoteText">
    <w:name w:val="endnote text"/>
    <w:basedOn w:val="Normal"/>
    <w:link w:val="EndnoteTextChar"/>
    <w:uiPriority w:val="99"/>
    <w:semiHidden/>
    <w:unhideWhenUsed/>
    <w:rsid w:val="000877A5"/>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0877A5"/>
    <w:rPr>
      <w:sz w:val="20"/>
      <w:szCs w:val="20"/>
    </w:rPr>
  </w:style>
  <w:style w:type="character" w:styleId="EndnoteReference">
    <w:name w:val="endnote reference"/>
    <w:basedOn w:val="DefaultParagraphFont"/>
    <w:uiPriority w:val="99"/>
    <w:semiHidden/>
    <w:unhideWhenUsed/>
    <w:rsid w:val="000877A5"/>
    <w:rPr>
      <w:vertAlign w:val="superscript"/>
    </w:rPr>
  </w:style>
  <w:style w:type="paragraph" w:styleId="NormalWeb">
    <w:name w:val="Normal (Web)"/>
    <w:basedOn w:val="Normal"/>
    <w:uiPriority w:val="99"/>
    <w:semiHidden/>
    <w:unhideWhenUsed/>
    <w:rsid w:val="00645579"/>
    <w:rPr>
      <w:rFonts w:eastAsiaTheme="minorHAnsi"/>
    </w:rPr>
  </w:style>
  <w:style w:type="paragraph" w:styleId="FootnoteText">
    <w:name w:val="footnote text"/>
    <w:basedOn w:val="Normal"/>
    <w:link w:val="FootnoteTextChar"/>
    <w:uiPriority w:val="99"/>
    <w:semiHidden/>
    <w:unhideWhenUsed/>
    <w:rsid w:val="001F37E4"/>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1F37E4"/>
    <w:rPr>
      <w:sz w:val="20"/>
      <w:szCs w:val="20"/>
    </w:rPr>
  </w:style>
  <w:style w:type="character" w:customStyle="1" w:styleId="qv3wpe">
    <w:name w:val="qv3wpe"/>
    <w:basedOn w:val="DefaultParagraphFont"/>
    <w:rsid w:val="006B7F7E"/>
  </w:style>
  <w:style w:type="character" w:customStyle="1" w:styleId="apple-converted-space">
    <w:name w:val="apple-converted-space"/>
    <w:basedOn w:val="DefaultParagraphFont"/>
    <w:rsid w:val="001F223C"/>
  </w:style>
  <w:style w:type="character" w:customStyle="1" w:styleId="Heading1Char">
    <w:name w:val="Heading 1 Char"/>
    <w:basedOn w:val="DefaultParagraphFont"/>
    <w:link w:val="Heading1"/>
    <w:uiPriority w:val="9"/>
    <w:rsid w:val="009436A7"/>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9436A7"/>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9B7D19"/>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022">
      <w:bodyDiv w:val="1"/>
      <w:marLeft w:val="0"/>
      <w:marRight w:val="0"/>
      <w:marTop w:val="0"/>
      <w:marBottom w:val="0"/>
      <w:divBdr>
        <w:top w:val="none" w:sz="0" w:space="0" w:color="auto"/>
        <w:left w:val="none" w:sz="0" w:space="0" w:color="auto"/>
        <w:bottom w:val="none" w:sz="0" w:space="0" w:color="auto"/>
        <w:right w:val="none" w:sz="0" w:space="0" w:color="auto"/>
      </w:divBdr>
    </w:div>
    <w:div w:id="13310616">
      <w:bodyDiv w:val="1"/>
      <w:marLeft w:val="0"/>
      <w:marRight w:val="0"/>
      <w:marTop w:val="0"/>
      <w:marBottom w:val="0"/>
      <w:divBdr>
        <w:top w:val="none" w:sz="0" w:space="0" w:color="auto"/>
        <w:left w:val="none" w:sz="0" w:space="0" w:color="auto"/>
        <w:bottom w:val="none" w:sz="0" w:space="0" w:color="auto"/>
        <w:right w:val="none" w:sz="0" w:space="0" w:color="auto"/>
      </w:divBdr>
    </w:div>
    <w:div w:id="16002606">
      <w:bodyDiv w:val="1"/>
      <w:marLeft w:val="0"/>
      <w:marRight w:val="0"/>
      <w:marTop w:val="0"/>
      <w:marBottom w:val="0"/>
      <w:divBdr>
        <w:top w:val="none" w:sz="0" w:space="0" w:color="auto"/>
        <w:left w:val="none" w:sz="0" w:space="0" w:color="auto"/>
        <w:bottom w:val="none" w:sz="0" w:space="0" w:color="auto"/>
        <w:right w:val="none" w:sz="0" w:space="0" w:color="auto"/>
      </w:divBdr>
    </w:div>
    <w:div w:id="16663955">
      <w:bodyDiv w:val="1"/>
      <w:marLeft w:val="0"/>
      <w:marRight w:val="0"/>
      <w:marTop w:val="0"/>
      <w:marBottom w:val="0"/>
      <w:divBdr>
        <w:top w:val="none" w:sz="0" w:space="0" w:color="auto"/>
        <w:left w:val="none" w:sz="0" w:space="0" w:color="auto"/>
        <w:bottom w:val="none" w:sz="0" w:space="0" w:color="auto"/>
        <w:right w:val="none" w:sz="0" w:space="0" w:color="auto"/>
      </w:divBdr>
    </w:div>
    <w:div w:id="45108640">
      <w:bodyDiv w:val="1"/>
      <w:marLeft w:val="0"/>
      <w:marRight w:val="0"/>
      <w:marTop w:val="0"/>
      <w:marBottom w:val="0"/>
      <w:divBdr>
        <w:top w:val="none" w:sz="0" w:space="0" w:color="auto"/>
        <w:left w:val="none" w:sz="0" w:space="0" w:color="auto"/>
        <w:bottom w:val="none" w:sz="0" w:space="0" w:color="auto"/>
        <w:right w:val="none" w:sz="0" w:space="0" w:color="auto"/>
      </w:divBdr>
    </w:div>
    <w:div w:id="83694332">
      <w:bodyDiv w:val="1"/>
      <w:marLeft w:val="0"/>
      <w:marRight w:val="0"/>
      <w:marTop w:val="0"/>
      <w:marBottom w:val="0"/>
      <w:divBdr>
        <w:top w:val="none" w:sz="0" w:space="0" w:color="auto"/>
        <w:left w:val="none" w:sz="0" w:space="0" w:color="auto"/>
        <w:bottom w:val="none" w:sz="0" w:space="0" w:color="auto"/>
        <w:right w:val="none" w:sz="0" w:space="0" w:color="auto"/>
      </w:divBdr>
    </w:div>
    <w:div w:id="99952333">
      <w:bodyDiv w:val="1"/>
      <w:marLeft w:val="0"/>
      <w:marRight w:val="0"/>
      <w:marTop w:val="0"/>
      <w:marBottom w:val="0"/>
      <w:divBdr>
        <w:top w:val="none" w:sz="0" w:space="0" w:color="auto"/>
        <w:left w:val="none" w:sz="0" w:space="0" w:color="auto"/>
        <w:bottom w:val="none" w:sz="0" w:space="0" w:color="auto"/>
        <w:right w:val="none" w:sz="0" w:space="0" w:color="auto"/>
      </w:divBdr>
    </w:div>
    <w:div w:id="99952887">
      <w:bodyDiv w:val="1"/>
      <w:marLeft w:val="0"/>
      <w:marRight w:val="0"/>
      <w:marTop w:val="0"/>
      <w:marBottom w:val="0"/>
      <w:divBdr>
        <w:top w:val="none" w:sz="0" w:space="0" w:color="auto"/>
        <w:left w:val="none" w:sz="0" w:space="0" w:color="auto"/>
        <w:bottom w:val="none" w:sz="0" w:space="0" w:color="auto"/>
        <w:right w:val="none" w:sz="0" w:space="0" w:color="auto"/>
      </w:divBdr>
    </w:div>
    <w:div w:id="99961594">
      <w:bodyDiv w:val="1"/>
      <w:marLeft w:val="0"/>
      <w:marRight w:val="0"/>
      <w:marTop w:val="0"/>
      <w:marBottom w:val="0"/>
      <w:divBdr>
        <w:top w:val="none" w:sz="0" w:space="0" w:color="auto"/>
        <w:left w:val="none" w:sz="0" w:space="0" w:color="auto"/>
        <w:bottom w:val="none" w:sz="0" w:space="0" w:color="auto"/>
        <w:right w:val="none" w:sz="0" w:space="0" w:color="auto"/>
      </w:divBdr>
    </w:div>
    <w:div w:id="103615307">
      <w:bodyDiv w:val="1"/>
      <w:marLeft w:val="0"/>
      <w:marRight w:val="0"/>
      <w:marTop w:val="0"/>
      <w:marBottom w:val="0"/>
      <w:divBdr>
        <w:top w:val="none" w:sz="0" w:space="0" w:color="auto"/>
        <w:left w:val="none" w:sz="0" w:space="0" w:color="auto"/>
        <w:bottom w:val="none" w:sz="0" w:space="0" w:color="auto"/>
        <w:right w:val="none" w:sz="0" w:space="0" w:color="auto"/>
      </w:divBdr>
    </w:div>
    <w:div w:id="117455017">
      <w:bodyDiv w:val="1"/>
      <w:marLeft w:val="0"/>
      <w:marRight w:val="0"/>
      <w:marTop w:val="0"/>
      <w:marBottom w:val="0"/>
      <w:divBdr>
        <w:top w:val="none" w:sz="0" w:space="0" w:color="auto"/>
        <w:left w:val="none" w:sz="0" w:space="0" w:color="auto"/>
        <w:bottom w:val="none" w:sz="0" w:space="0" w:color="auto"/>
        <w:right w:val="none" w:sz="0" w:space="0" w:color="auto"/>
      </w:divBdr>
    </w:div>
    <w:div w:id="123695207">
      <w:bodyDiv w:val="1"/>
      <w:marLeft w:val="0"/>
      <w:marRight w:val="0"/>
      <w:marTop w:val="0"/>
      <w:marBottom w:val="0"/>
      <w:divBdr>
        <w:top w:val="none" w:sz="0" w:space="0" w:color="auto"/>
        <w:left w:val="none" w:sz="0" w:space="0" w:color="auto"/>
        <w:bottom w:val="none" w:sz="0" w:space="0" w:color="auto"/>
        <w:right w:val="none" w:sz="0" w:space="0" w:color="auto"/>
      </w:divBdr>
    </w:div>
    <w:div w:id="157892259">
      <w:bodyDiv w:val="1"/>
      <w:marLeft w:val="0"/>
      <w:marRight w:val="0"/>
      <w:marTop w:val="0"/>
      <w:marBottom w:val="0"/>
      <w:divBdr>
        <w:top w:val="none" w:sz="0" w:space="0" w:color="auto"/>
        <w:left w:val="none" w:sz="0" w:space="0" w:color="auto"/>
        <w:bottom w:val="none" w:sz="0" w:space="0" w:color="auto"/>
        <w:right w:val="none" w:sz="0" w:space="0" w:color="auto"/>
      </w:divBdr>
    </w:div>
    <w:div w:id="166599227">
      <w:bodyDiv w:val="1"/>
      <w:marLeft w:val="0"/>
      <w:marRight w:val="0"/>
      <w:marTop w:val="0"/>
      <w:marBottom w:val="0"/>
      <w:divBdr>
        <w:top w:val="none" w:sz="0" w:space="0" w:color="auto"/>
        <w:left w:val="none" w:sz="0" w:space="0" w:color="auto"/>
        <w:bottom w:val="none" w:sz="0" w:space="0" w:color="auto"/>
        <w:right w:val="none" w:sz="0" w:space="0" w:color="auto"/>
      </w:divBdr>
    </w:div>
    <w:div w:id="201555340">
      <w:bodyDiv w:val="1"/>
      <w:marLeft w:val="0"/>
      <w:marRight w:val="0"/>
      <w:marTop w:val="0"/>
      <w:marBottom w:val="0"/>
      <w:divBdr>
        <w:top w:val="none" w:sz="0" w:space="0" w:color="auto"/>
        <w:left w:val="none" w:sz="0" w:space="0" w:color="auto"/>
        <w:bottom w:val="none" w:sz="0" w:space="0" w:color="auto"/>
        <w:right w:val="none" w:sz="0" w:space="0" w:color="auto"/>
      </w:divBdr>
      <w:divsChild>
        <w:div w:id="175002930">
          <w:marLeft w:val="0"/>
          <w:marRight w:val="0"/>
          <w:marTop w:val="0"/>
          <w:marBottom w:val="0"/>
          <w:divBdr>
            <w:top w:val="none" w:sz="0" w:space="0" w:color="auto"/>
            <w:left w:val="none" w:sz="0" w:space="0" w:color="auto"/>
            <w:bottom w:val="none" w:sz="0" w:space="0" w:color="auto"/>
            <w:right w:val="none" w:sz="0" w:space="0" w:color="auto"/>
          </w:divBdr>
          <w:divsChild>
            <w:div w:id="1406298376">
              <w:marLeft w:val="0"/>
              <w:marRight w:val="0"/>
              <w:marTop w:val="0"/>
              <w:marBottom w:val="0"/>
              <w:divBdr>
                <w:top w:val="none" w:sz="0" w:space="0" w:color="auto"/>
                <w:left w:val="none" w:sz="0" w:space="0" w:color="auto"/>
                <w:bottom w:val="none" w:sz="0" w:space="0" w:color="auto"/>
                <w:right w:val="none" w:sz="0" w:space="0" w:color="auto"/>
              </w:divBdr>
              <w:divsChild>
                <w:div w:id="21016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72123">
      <w:bodyDiv w:val="1"/>
      <w:marLeft w:val="0"/>
      <w:marRight w:val="0"/>
      <w:marTop w:val="0"/>
      <w:marBottom w:val="0"/>
      <w:divBdr>
        <w:top w:val="none" w:sz="0" w:space="0" w:color="auto"/>
        <w:left w:val="none" w:sz="0" w:space="0" w:color="auto"/>
        <w:bottom w:val="none" w:sz="0" w:space="0" w:color="auto"/>
        <w:right w:val="none" w:sz="0" w:space="0" w:color="auto"/>
      </w:divBdr>
    </w:div>
    <w:div w:id="258804753">
      <w:bodyDiv w:val="1"/>
      <w:marLeft w:val="0"/>
      <w:marRight w:val="0"/>
      <w:marTop w:val="0"/>
      <w:marBottom w:val="0"/>
      <w:divBdr>
        <w:top w:val="none" w:sz="0" w:space="0" w:color="auto"/>
        <w:left w:val="none" w:sz="0" w:space="0" w:color="auto"/>
        <w:bottom w:val="none" w:sz="0" w:space="0" w:color="auto"/>
        <w:right w:val="none" w:sz="0" w:space="0" w:color="auto"/>
      </w:divBdr>
    </w:div>
    <w:div w:id="260187624">
      <w:bodyDiv w:val="1"/>
      <w:marLeft w:val="0"/>
      <w:marRight w:val="0"/>
      <w:marTop w:val="0"/>
      <w:marBottom w:val="0"/>
      <w:divBdr>
        <w:top w:val="none" w:sz="0" w:space="0" w:color="auto"/>
        <w:left w:val="none" w:sz="0" w:space="0" w:color="auto"/>
        <w:bottom w:val="none" w:sz="0" w:space="0" w:color="auto"/>
        <w:right w:val="none" w:sz="0" w:space="0" w:color="auto"/>
      </w:divBdr>
    </w:div>
    <w:div w:id="293101446">
      <w:bodyDiv w:val="1"/>
      <w:marLeft w:val="0"/>
      <w:marRight w:val="0"/>
      <w:marTop w:val="0"/>
      <w:marBottom w:val="0"/>
      <w:divBdr>
        <w:top w:val="none" w:sz="0" w:space="0" w:color="auto"/>
        <w:left w:val="none" w:sz="0" w:space="0" w:color="auto"/>
        <w:bottom w:val="none" w:sz="0" w:space="0" w:color="auto"/>
        <w:right w:val="none" w:sz="0" w:space="0" w:color="auto"/>
      </w:divBdr>
    </w:div>
    <w:div w:id="315106648">
      <w:bodyDiv w:val="1"/>
      <w:marLeft w:val="0"/>
      <w:marRight w:val="0"/>
      <w:marTop w:val="0"/>
      <w:marBottom w:val="0"/>
      <w:divBdr>
        <w:top w:val="none" w:sz="0" w:space="0" w:color="auto"/>
        <w:left w:val="none" w:sz="0" w:space="0" w:color="auto"/>
        <w:bottom w:val="none" w:sz="0" w:space="0" w:color="auto"/>
        <w:right w:val="none" w:sz="0" w:space="0" w:color="auto"/>
      </w:divBdr>
    </w:div>
    <w:div w:id="325323067">
      <w:bodyDiv w:val="1"/>
      <w:marLeft w:val="0"/>
      <w:marRight w:val="0"/>
      <w:marTop w:val="0"/>
      <w:marBottom w:val="0"/>
      <w:divBdr>
        <w:top w:val="none" w:sz="0" w:space="0" w:color="auto"/>
        <w:left w:val="none" w:sz="0" w:space="0" w:color="auto"/>
        <w:bottom w:val="none" w:sz="0" w:space="0" w:color="auto"/>
        <w:right w:val="none" w:sz="0" w:space="0" w:color="auto"/>
      </w:divBdr>
    </w:div>
    <w:div w:id="329915194">
      <w:bodyDiv w:val="1"/>
      <w:marLeft w:val="0"/>
      <w:marRight w:val="0"/>
      <w:marTop w:val="0"/>
      <w:marBottom w:val="0"/>
      <w:divBdr>
        <w:top w:val="none" w:sz="0" w:space="0" w:color="auto"/>
        <w:left w:val="none" w:sz="0" w:space="0" w:color="auto"/>
        <w:bottom w:val="none" w:sz="0" w:space="0" w:color="auto"/>
        <w:right w:val="none" w:sz="0" w:space="0" w:color="auto"/>
      </w:divBdr>
    </w:div>
    <w:div w:id="348993943">
      <w:bodyDiv w:val="1"/>
      <w:marLeft w:val="0"/>
      <w:marRight w:val="0"/>
      <w:marTop w:val="0"/>
      <w:marBottom w:val="0"/>
      <w:divBdr>
        <w:top w:val="none" w:sz="0" w:space="0" w:color="auto"/>
        <w:left w:val="none" w:sz="0" w:space="0" w:color="auto"/>
        <w:bottom w:val="none" w:sz="0" w:space="0" w:color="auto"/>
        <w:right w:val="none" w:sz="0" w:space="0" w:color="auto"/>
      </w:divBdr>
    </w:div>
    <w:div w:id="349067937">
      <w:bodyDiv w:val="1"/>
      <w:marLeft w:val="0"/>
      <w:marRight w:val="0"/>
      <w:marTop w:val="0"/>
      <w:marBottom w:val="0"/>
      <w:divBdr>
        <w:top w:val="none" w:sz="0" w:space="0" w:color="auto"/>
        <w:left w:val="none" w:sz="0" w:space="0" w:color="auto"/>
        <w:bottom w:val="none" w:sz="0" w:space="0" w:color="auto"/>
        <w:right w:val="none" w:sz="0" w:space="0" w:color="auto"/>
      </w:divBdr>
      <w:divsChild>
        <w:div w:id="425806757">
          <w:marLeft w:val="0"/>
          <w:marRight w:val="0"/>
          <w:marTop w:val="0"/>
          <w:marBottom w:val="0"/>
          <w:divBdr>
            <w:top w:val="none" w:sz="0" w:space="0" w:color="auto"/>
            <w:left w:val="none" w:sz="0" w:space="0" w:color="auto"/>
            <w:bottom w:val="none" w:sz="0" w:space="0" w:color="auto"/>
            <w:right w:val="none" w:sz="0" w:space="0" w:color="auto"/>
          </w:divBdr>
          <w:divsChild>
            <w:div w:id="781798773">
              <w:marLeft w:val="0"/>
              <w:marRight w:val="0"/>
              <w:marTop w:val="0"/>
              <w:marBottom w:val="0"/>
              <w:divBdr>
                <w:top w:val="none" w:sz="0" w:space="0" w:color="auto"/>
                <w:left w:val="none" w:sz="0" w:space="0" w:color="auto"/>
                <w:bottom w:val="none" w:sz="0" w:space="0" w:color="auto"/>
                <w:right w:val="none" w:sz="0" w:space="0" w:color="auto"/>
              </w:divBdr>
              <w:divsChild>
                <w:div w:id="1525093725">
                  <w:marLeft w:val="0"/>
                  <w:marRight w:val="0"/>
                  <w:marTop w:val="0"/>
                  <w:marBottom w:val="0"/>
                  <w:divBdr>
                    <w:top w:val="none" w:sz="0" w:space="0" w:color="auto"/>
                    <w:left w:val="none" w:sz="0" w:space="0" w:color="auto"/>
                    <w:bottom w:val="none" w:sz="0" w:space="0" w:color="auto"/>
                    <w:right w:val="none" w:sz="0" w:space="0" w:color="auto"/>
                  </w:divBdr>
                  <w:divsChild>
                    <w:div w:id="12468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901903">
      <w:bodyDiv w:val="1"/>
      <w:marLeft w:val="0"/>
      <w:marRight w:val="0"/>
      <w:marTop w:val="0"/>
      <w:marBottom w:val="0"/>
      <w:divBdr>
        <w:top w:val="none" w:sz="0" w:space="0" w:color="auto"/>
        <w:left w:val="none" w:sz="0" w:space="0" w:color="auto"/>
        <w:bottom w:val="none" w:sz="0" w:space="0" w:color="auto"/>
        <w:right w:val="none" w:sz="0" w:space="0" w:color="auto"/>
      </w:divBdr>
    </w:div>
    <w:div w:id="418137778">
      <w:bodyDiv w:val="1"/>
      <w:marLeft w:val="0"/>
      <w:marRight w:val="0"/>
      <w:marTop w:val="0"/>
      <w:marBottom w:val="0"/>
      <w:divBdr>
        <w:top w:val="none" w:sz="0" w:space="0" w:color="auto"/>
        <w:left w:val="none" w:sz="0" w:space="0" w:color="auto"/>
        <w:bottom w:val="none" w:sz="0" w:space="0" w:color="auto"/>
        <w:right w:val="none" w:sz="0" w:space="0" w:color="auto"/>
      </w:divBdr>
    </w:div>
    <w:div w:id="422454105">
      <w:bodyDiv w:val="1"/>
      <w:marLeft w:val="0"/>
      <w:marRight w:val="0"/>
      <w:marTop w:val="0"/>
      <w:marBottom w:val="0"/>
      <w:divBdr>
        <w:top w:val="none" w:sz="0" w:space="0" w:color="auto"/>
        <w:left w:val="none" w:sz="0" w:space="0" w:color="auto"/>
        <w:bottom w:val="none" w:sz="0" w:space="0" w:color="auto"/>
        <w:right w:val="none" w:sz="0" w:space="0" w:color="auto"/>
      </w:divBdr>
    </w:div>
    <w:div w:id="424156634">
      <w:bodyDiv w:val="1"/>
      <w:marLeft w:val="0"/>
      <w:marRight w:val="0"/>
      <w:marTop w:val="0"/>
      <w:marBottom w:val="0"/>
      <w:divBdr>
        <w:top w:val="none" w:sz="0" w:space="0" w:color="auto"/>
        <w:left w:val="none" w:sz="0" w:space="0" w:color="auto"/>
        <w:bottom w:val="none" w:sz="0" w:space="0" w:color="auto"/>
        <w:right w:val="none" w:sz="0" w:space="0" w:color="auto"/>
      </w:divBdr>
    </w:div>
    <w:div w:id="427310031">
      <w:bodyDiv w:val="1"/>
      <w:marLeft w:val="0"/>
      <w:marRight w:val="0"/>
      <w:marTop w:val="0"/>
      <w:marBottom w:val="0"/>
      <w:divBdr>
        <w:top w:val="none" w:sz="0" w:space="0" w:color="auto"/>
        <w:left w:val="none" w:sz="0" w:space="0" w:color="auto"/>
        <w:bottom w:val="none" w:sz="0" w:space="0" w:color="auto"/>
        <w:right w:val="none" w:sz="0" w:space="0" w:color="auto"/>
      </w:divBdr>
    </w:div>
    <w:div w:id="442652534">
      <w:bodyDiv w:val="1"/>
      <w:marLeft w:val="0"/>
      <w:marRight w:val="0"/>
      <w:marTop w:val="0"/>
      <w:marBottom w:val="0"/>
      <w:divBdr>
        <w:top w:val="none" w:sz="0" w:space="0" w:color="auto"/>
        <w:left w:val="none" w:sz="0" w:space="0" w:color="auto"/>
        <w:bottom w:val="none" w:sz="0" w:space="0" w:color="auto"/>
        <w:right w:val="none" w:sz="0" w:space="0" w:color="auto"/>
      </w:divBdr>
    </w:div>
    <w:div w:id="445736349">
      <w:bodyDiv w:val="1"/>
      <w:marLeft w:val="0"/>
      <w:marRight w:val="0"/>
      <w:marTop w:val="0"/>
      <w:marBottom w:val="0"/>
      <w:divBdr>
        <w:top w:val="none" w:sz="0" w:space="0" w:color="auto"/>
        <w:left w:val="none" w:sz="0" w:space="0" w:color="auto"/>
        <w:bottom w:val="none" w:sz="0" w:space="0" w:color="auto"/>
        <w:right w:val="none" w:sz="0" w:space="0" w:color="auto"/>
      </w:divBdr>
    </w:div>
    <w:div w:id="452288269">
      <w:bodyDiv w:val="1"/>
      <w:marLeft w:val="0"/>
      <w:marRight w:val="0"/>
      <w:marTop w:val="0"/>
      <w:marBottom w:val="0"/>
      <w:divBdr>
        <w:top w:val="none" w:sz="0" w:space="0" w:color="auto"/>
        <w:left w:val="none" w:sz="0" w:space="0" w:color="auto"/>
        <w:bottom w:val="none" w:sz="0" w:space="0" w:color="auto"/>
        <w:right w:val="none" w:sz="0" w:space="0" w:color="auto"/>
      </w:divBdr>
    </w:div>
    <w:div w:id="461920862">
      <w:bodyDiv w:val="1"/>
      <w:marLeft w:val="0"/>
      <w:marRight w:val="0"/>
      <w:marTop w:val="0"/>
      <w:marBottom w:val="0"/>
      <w:divBdr>
        <w:top w:val="none" w:sz="0" w:space="0" w:color="auto"/>
        <w:left w:val="none" w:sz="0" w:space="0" w:color="auto"/>
        <w:bottom w:val="none" w:sz="0" w:space="0" w:color="auto"/>
        <w:right w:val="none" w:sz="0" w:space="0" w:color="auto"/>
      </w:divBdr>
    </w:div>
    <w:div w:id="501898201">
      <w:bodyDiv w:val="1"/>
      <w:marLeft w:val="0"/>
      <w:marRight w:val="0"/>
      <w:marTop w:val="0"/>
      <w:marBottom w:val="0"/>
      <w:divBdr>
        <w:top w:val="none" w:sz="0" w:space="0" w:color="auto"/>
        <w:left w:val="none" w:sz="0" w:space="0" w:color="auto"/>
        <w:bottom w:val="none" w:sz="0" w:space="0" w:color="auto"/>
        <w:right w:val="none" w:sz="0" w:space="0" w:color="auto"/>
      </w:divBdr>
    </w:div>
    <w:div w:id="503937563">
      <w:bodyDiv w:val="1"/>
      <w:marLeft w:val="0"/>
      <w:marRight w:val="0"/>
      <w:marTop w:val="0"/>
      <w:marBottom w:val="0"/>
      <w:divBdr>
        <w:top w:val="none" w:sz="0" w:space="0" w:color="auto"/>
        <w:left w:val="none" w:sz="0" w:space="0" w:color="auto"/>
        <w:bottom w:val="none" w:sz="0" w:space="0" w:color="auto"/>
        <w:right w:val="none" w:sz="0" w:space="0" w:color="auto"/>
      </w:divBdr>
    </w:div>
    <w:div w:id="534998065">
      <w:bodyDiv w:val="1"/>
      <w:marLeft w:val="0"/>
      <w:marRight w:val="0"/>
      <w:marTop w:val="0"/>
      <w:marBottom w:val="0"/>
      <w:divBdr>
        <w:top w:val="none" w:sz="0" w:space="0" w:color="auto"/>
        <w:left w:val="none" w:sz="0" w:space="0" w:color="auto"/>
        <w:bottom w:val="none" w:sz="0" w:space="0" w:color="auto"/>
        <w:right w:val="none" w:sz="0" w:space="0" w:color="auto"/>
      </w:divBdr>
    </w:div>
    <w:div w:id="548155621">
      <w:bodyDiv w:val="1"/>
      <w:marLeft w:val="0"/>
      <w:marRight w:val="0"/>
      <w:marTop w:val="0"/>
      <w:marBottom w:val="0"/>
      <w:divBdr>
        <w:top w:val="none" w:sz="0" w:space="0" w:color="auto"/>
        <w:left w:val="none" w:sz="0" w:space="0" w:color="auto"/>
        <w:bottom w:val="none" w:sz="0" w:space="0" w:color="auto"/>
        <w:right w:val="none" w:sz="0" w:space="0" w:color="auto"/>
      </w:divBdr>
    </w:div>
    <w:div w:id="584074595">
      <w:bodyDiv w:val="1"/>
      <w:marLeft w:val="0"/>
      <w:marRight w:val="0"/>
      <w:marTop w:val="0"/>
      <w:marBottom w:val="0"/>
      <w:divBdr>
        <w:top w:val="none" w:sz="0" w:space="0" w:color="auto"/>
        <w:left w:val="none" w:sz="0" w:space="0" w:color="auto"/>
        <w:bottom w:val="none" w:sz="0" w:space="0" w:color="auto"/>
        <w:right w:val="none" w:sz="0" w:space="0" w:color="auto"/>
      </w:divBdr>
    </w:div>
    <w:div w:id="589588222">
      <w:bodyDiv w:val="1"/>
      <w:marLeft w:val="0"/>
      <w:marRight w:val="0"/>
      <w:marTop w:val="0"/>
      <w:marBottom w:val="0"/>
      <w:divBdr>
        <w:top w:val="none" w:sz="0" w:space="0" w:color="auto"/>
        <w:left w:val="none" w:sz="0" w:space="0" w:color="auto"/>
        <w:bottom w:val="none" w:sz="0" w:space="0" w:color="auto"/>
        <w:right w:val="none" w:sz="0" w:space="0" w:color="auto"/>
      </w:divBdr>
    </w:div>
    <w:div w:id="623272923">
      <w:bodyDiv w:val="1"/>
      <w:marLeft w:val="0"/>
      <w:marRight w:val="0"/>
      <w:marTop w:val="0"/>
      <w:marBottom w:val="0"/>
      <w:divBdr>
        <w:top w:val="none" w:sz="0" w:space="0" w:color="auto"/>
        <w:left w:val="none" w:sz="0" w:space="0" w:color="auto"/>
        <w:bottom w:val="none" w:sz="0" w:space="0" w:color="auto"/>
        <w:right w:val="none" w:sz="0" w:space="0" w:color="auto"/>
      </w:divBdr>
      <w:divsChild>
        <w:div w:id="970475633">
          <w:marLeft w:val="0"/>
          <w:marRight w:val="0"/>
          <w:marTop w:val="0"/>
          <w:marBottom w:val="0"/>
          <w:divBdr>
            <w:top w:val="none" w:sz="0" w:space="0" w:color="auto"/>
            <w:left w:val="none" w:sz="0" w:space="0" w:color="auto"/>
            <w:bottom w:val="none" w:sz="0" w:space="0" w:color="auto"/>
            <w:right w:val="none" w:sz="0" w:space="0" w:color="auto"/>
          </w:divBdr>
          <w:divsChild>
            <w:div w:id="980814153">
              <w:marLeft w:val="0"/>
              <w:marRight w:val="0"/>
              <w:marTop w:val="0"/>
              <w:marBottom w:val="0"/>
              <w:divBdr>
                <w:top w:val="none" w:sz="0" w:space="0" w:color="auto"/>
                <w:left w:val="none" w:sz="0" w:space="0" w:color="auto"/>
                <w:bottom w:val="none" w:sz="0" w:space="0" w:color="auto"/>
                <w:right w:val="none" w:sz="0" w:space="0" w:color="auto"/>
              </w:divBdr>
              <w:divsChild>
                <w:div w:id="871309316">
                  <w:marLeft w:val="0"/>
                  <w:marRight w:val="0"/>
                  <w:marTop w:val="0"/>
                  <w:marBottom w:val="0"/>
                  <w:divBdr>
                    <w:top w:val="none" w:sz="0" w:space="0" w:color="auto"/>
                    <w:left w:val="none" w:sz="0" w:space="0" w:color="auto"/>
                    <w:bottom w:val="none" w:sz="0" w:space="0" w:color="auto"/>
                    <w:right w:val="none" w:sz="0" w:space="0" w:color="auto"/>
                  </w:divBdr>
                  <w:divsChild>
                    <w:div w:id="492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84649">
      <w:bodyDiv w:val="1"/>
      <w:marLeft w:val="0"/>
      <w:marRight w:val="0"/>
      <w:marTop w:val="0"/>
      <w:marBottom w:val="0"/>
      <w:divBdr>
        <w:top w:val="none" w:sz="0" w:space="0" w:color="auto"/>
        <w:left w:val="none" w:sz="0" w:space="0" w:color="auto"/>
        <w:bottom w:val="none" w:sz="0" w:space="0" w:color="auto"/>
        <w:right w:val="none" w:sz="0" w:space="0" w:color="auto"/>
      </w:divBdr>
    </w:div>
    <w:div w:id="644044330">
      <w:bodyDiv w:val="1"/>
      <w:marLeft w:val="0"/>
      <w:marRight w:val="0"/>
      <w:marTop w:val="0"/>
      <w:marBottom w:val="0"/>
      <w:divBdr>
        <w:top w:val="none" w:sz="0" w:space="0" w:color="auto"/>
        <w:left w:val="none" w:sz="0" w:space="0" w:color="auto"/>
        <w:bottom w:val="none" w:sz="0" w:space="0" w:color="auto"/>
        <w:right w:val="none" w:sz="0" w:space="0" w:color="auto"/>
      </w:divBdr>
    </w:div>
    <w:div w:id="664016111">
      <w:bodyDiv w:val="1"/>
      <w:marLeft w:val="0"/>
      <w:marRight w:val="0"/>
      <w:marTop w:val="0"/>
      <w:marBottom w:val="0"/>
      <w:divBdr>
        <w:top w:val="none" w:sz="0" w:space="0" w:color="auto"/>
        <w:left w:val="none" w:sz="0" w:space="0" w:color="auto"/>
        <w:bottom w:val="none" w:sz="0" w:space="0" w:color="auto"/>
        <w:right w:val="none" w:sz="0" w:space="0" w:color="auto"/>
      </w:divBdr>
    </w:div>
    <w:div w:id="673611656">
      <w:bodyDiv w:val="1"/>
      <w:marLeft w:val="0"/>
      <w:marRight w:val="0"/>
      <w:marTop w:val="0"/>
      <w:marBottom w:val="0"/>
      <w:divBdr>
        <w:top w:val="none" w:sz="0" w:space="0" w:color="auto"/>
        <w:left w:val="none" w:sz="0" w:space="0" w:color="auto"/>
        <w:bottom w:val="none" w:sz="0" w:space="0" w:color="auto"/>
        <w:right w:val="none" w:sz="0" w:space="0" w:color="auto"/>
      </w:divBdr>
    </w:div>
    <w:div w:id="701512692">
      <w:bodyDiv w:val="1"/>
      <w:marLeft w:val="0"/>
      <w:marRight w:val="0"/>
      <w:marTop w:val="0"/>
      <w:marBottom w:val="0"/>
      <w:divBdr>
        <w:top w:val="none" w:sz="0" w:space="0" w:color="auto"/>
        <w:left w:val="none" w:sz="0" w:space="0" w:color="auto"/>
        <w:bottom w:val="none" w:sz="0" w:space="0" w:color="auto"/>
        <w:right w:val="none" w:sz="0" w:space="0" w:color="auto"/>
      </w:divBdr>
    </w:div>
    <w:div w:id="711150179">
      <w:bodyDiv w:val="1"/>
      <w:marLeft w:val="0"/>
      <w:marRight w:val="0"/>
      <w:marTop w:val="0"/>
      <w:marBottom w:val="0"/>
      <w:divBdr>
        <w:top w:val="none" w:sz="0" w:space="0" w:color="auto"/>
        <w:left w:val="none" w:sz="0" w:space="0" w:color="auto"/>
        <w:bottom w:val="none" w:sz="0" w:space="0" w:color="auto"/>
        <w:right w:val="none" w:sz="0" w:space="0" w:color="auto"/>
      </w:divBdr>
    </w:div>
    <w:div w:id="739906074">
      <w:bodyDiv w:val="1"/>
      <w:marLeft w:val="0"/>
      <w:marRight w:val="0"/>
      <w:marTop w:val="0"/>
      <w:marBottom w:val="0"/>
      <w:divBdr>
        <w:top w:val="none" w:sz="0" w:space="0" w:color="auto"/>
        <w:left w:val="none" w:sz="0" w:space="0" w:color="auto"/>
        <w:bottom w:val="none" w:sz="0" w:space="0" w:color="auto"/>
        <w:right w:val="none" w:sz="0" w:space="0" w:color="auto"/>
      </w:divBdr>
    </w:div>
    <w:div w:id="748578532">
      <w:bodyDiv w:val="1"/>
      <w:marLeft w:val="0"/>
      <w:marRight w:val="0"/>
      <w:marTop w:val="0"/>
      <w:marBottom w:val="0"/>
      <w:divBdr>
        <w:top w:val="none" w:sz="0" w:space="0" w:color="auto"/>
        <w:left w:val="none" w:sz="0" w:space="0" w:color="auto"/>
        <w:bottom w:val="none" w:sz="0" w:space="0" w:color="auto"/>
        <w:right w:val="none" w:sz="0" w:space="0" w:color="auto"/>
      </w:divBdr>
    </w:div>
    <w:div w:id="764884553">
      <w:bodyDiv w:val="1"/>
      <w:marLeft w:val="0"/>
      <w:marRight w:val="0"/>
      <w:marTop w:val="0"/>
      <w:marBottom w:val="0"/>
      <w:divBdr>
        <w:top w:val="none" w:sz="0" w:space="0" w:color="auto"/>
        <w:left w:val="none" w:sz="0" w:space="0" w:color="auto"/>
        <w:bottom w:val="none" w:sz="0" w:space="0" w:color="auto"/>
        <w:right w:val="none" w:sz="0" w:space="0" w:color="auto"/>
      </w:divBdr>
    </w:div>
    <w:div w:id="785731244">
      <w:bodyDiv w:val="1"/>
      <w:marLeft w:val="0"/>
      <w:marRight w:val="0"/>
      <w:marTop w:val="0"/>
      <w:marBottom w:val="0"/>
      <w:divBdr>
        <w:top w:val="none" w:sz="0" w:space="0" w:color="auto"/>
        <w:left w:val="none" w:sz="0" w:space="0" w:color="auto"/>
        <w:bottom w:val="none" w:sz="0" w:space="0" w:color="auto"/>
        <w:right w:val="none" w:sz="0" w:space="0" w:color="auto"/>
      </w:divBdr>
    </w:div>
    <w:div w:id="808321307">
      <w:bodyDiv w:val="1"/>
      <w:marLeft w:val="0"/>
      <w:marRight w:val="0"/>
      <w:marTop w:val="0"/>
      <w:marBottom w:val="0"/>
      <w:divBdr>
        <w:top w:val="none" w:sz="0" w:space="0" w:color="auto"/>
        <w:left w:val="none" w:sz="0" w:space="0" w:color="auto"/>
        <w:bottom w:val="none" w:sz="0" w:space="0" w:color="auto"/>
        <w:right w:val="none" w:sz="0" w:space="0" w:color="auto"/>
      </w:divBdr>
    </w:div>
    <w:div w:id="825047132">
      <w:bodyDiv w:val="1"/>
      <w:marLeft w:val="0"/>
      <w:marRight w:val="0"/>
      <w:marTop w:val="0"/>
      <w:marBottom w:val="0"/>
      <w:divBdr>
        <w:top w:val="none" w:sz="0" w:space="0" w:color="auto"/>
        <w:left w:val="none" w:sz="0" w:space="0" w:color="auto"/>
        <w:bottom w:val="none" w:sz="0" w:space="0" w:color="auto"/>
        <w:right w:val="none" w:sz="0" w:space="0" w:color="auto"/>
      </w:divBdr>
    </w:div>
    <w:div w:id="853034403">
      <w:bodyDiv w:val="1"/>
      <w:marLeft w:val="0"/>
      <w:marRight w:val="0"/>
      <w:marTop w:val="0"/>
      <w:marBottom w:val="0"/>
      <w:divBdr>
        <w:top w:val="none" w:sz="0" w:space="0" w:color="auto"/>
        <w:left w:val="none" w:sz="0" w:space="0" w:color="auto"/>
        <w:bottom w:val="none" w:sz="0" w:space="0" w:color="auto"/>
        <w:right w:val="none" w:sz="0" w:space="0" w:color="auto"/>
      </w:divBdr>
    </w:div>
    <w:div w:id="860243717">
      <w:bodyDiv w:val="1"/>
      <w:marLeft w:val="0"/>
      <w:marRight w:val="0"/>
      <w:marTop w:val="0"/>
      <w:marBottom w:val="0"/>
      <w:divBdr>
        <w:top w:val="none" w:sz="0" w:space="0" w:color="auto"/>
        <w:left w:val="none" w:sz="0" w:space="0" w:color="auto"/>
        <w:bottom w:val="none" w:sz="0" w:space="0" w:color="auto"/>
        <w:right w:val="none" w:sz="0" w:space="0" w:color="auto"/>
      </w:divBdr>
    </w:div>
    <w:div w:id="886183297">
      <w:bodyDiv w:val="1"/>
      <w:marLeft w:val="0"/>
      <w:marRight w:val="0"/>
      <w:marTop w:val="0"/>
      <w:marBottom w:val="0"/>
      <w:divBdr>
        <w:top w:val="none" w:sz="0" w:space="0" w:color="auto"/>
        <w:left w:val="none" w:sz="0" w:space="0" w:color="auto"/>
        <w:bottom w:val="none" w:sz="0" w:space="0" w:color="auto"/>
        <w:right w:val="none" w:sz="0" w:space="0" w:color="auto"/>
      </w:divBdr>
    </w:div>
    <w:div w:id="903684196">
      <w:bodyDiv w:val="1"/>
      <w:marLeft w:val="0"/>
      <w:marRight w:val="0"/>
      <w:marTop w:val="0"/>
      <w:marBottom w:val="0"/>
      <w:divBdr>
        <w:top w:val="none" w:sz="0" w:space="0" w:color="auto"/>
        <w:left w:val="none" w:sz="0" w:space="0" w:color="auto"/>
        <w:bottom w:val="none" w:sz="0" w:space="0" w:color="auto"/>
        <w:right w:val="none" w:sz="0" w:space="0" w:color="auto"/>
      </w:divBdr>
    </w:div>
    <w:div w:id="922763014">
      <w:bodyDiv w:val="1"/>
      <w:marLeft w:val="0"/>
      <w:marRight w:val="0"/>
      <w:marTop w:val="0"/>
      <w:marBottom w:val="0"/>
      <w:divBdr>
        <w:top w:val="none" w:sz="0" w:space="0" w:color="auto"/>
        <w:left w:val="none" w:sz="0" w:space="0" w:color="auto"/>
        <w:bottom w:val="none" w:sz="0" w:space="0" w:color="auto"/>
        <w:right w:val="none" w:sz="0" w:space="0" w:color="auto"/>
      </w:divBdr>
    </w:div>
    <w:div w:id="946352088">
      <w:bodyDiv w:val="1"/>
      <w:marLeft w:val="0"/>
      <w:marRight w:val="0"/>
      <w:marTop w:val="0"/>
      <w:marBottom w:val="0"/>
      <w:divBdr>
        <w:top w:val="none" w:sz="0" w:space="0" w:color="auto"/>
        <w:left w:val="none" w:sz="0" w:space="0" w:color="auto"/>
        <w:bottom w:val="none" w:sz="0" w:space="0" w:color="auto"/>
        <w:right w:val="none" w:sz="0" w:space="0" w:color="auto"/>
      </w:divBdr>
    </w:div>
    <w:div w:id="950862215">
      <w:bodyDiv w:val="1"/>
      <w:marLeft w:val="0"/>
      <w:marRight w:val="0"/>
      <w:marTop w:val="0"/>
      <w:marBottom w:val="0"/>
      <w:divBdr>
        <w:top w:val="none" w:sz="0" w:space="0" w:color="auto"/>
        <w:left w:val="none" w:sz="0" w:space="0" w:color="auto"/>
        <w:bottom w:val="none" w:sz="0" w:space="0" w:color="auto"/>
        <w:right w:val="none" w:sz="0" w:space="0" w:color="auto"/>
      </w:divBdr>
    </w:div>
    <w:div w:id="982196501">
      <w:bodyDiv w:val="1"/>
      <w:marLeft w:val="0"/>
      <w:marRight w:val="0"/>
      <w:marTop w:val="0"/>
      <w:marBottom w:val="0"/>
      <w:divBdr>
        <w:top w:val="none" w:sz="0" w:space="0" w:color="auto"/>
        <w:left w:val="none" w:sz="0" w:space="0" w:color="auto"/>
        <w:bottom w:val="none" w:sz="0" w:space="0" w:color="auto"/>
        <w:right w:val="none" w:sz="0" w:space="0" w:color="auto"/>
      </w:divBdr>
    </w:div>
    <w:div w:id="1027483618">
      <w:bodyDiv w:val="1"/>
      <w:marLeft w:val="0"/>
      <w:marRight w:val="0"/>
      <w:marTop w:val="0"/>
      <w:marBottom w:val="0"/>
      <w:divBdr>
        <w:top w:val="none" w:sz="0" w:space="0" w:color="auto"/>
        <w:left w:val="none" w:sz="0" w:space="0" w:color="auto"/>
        <w:bottom w:val="none" w:sz="0" w:space="0" w:color="auto"/>
        <w:right w:val="none" w:sz="0" w:space="0" w:color="auto"/>
      </w:divBdr>
    </w:div>
    <w:div w:id="1031030283">
      <w:bodyDiv w:val="1"/>
      <w:marLeft w:val="0"/>
      <w:marRight w:val="0"/>
      <w:marTop w:val="0"/>
      <w:marBottom w:val="0"/>
      <w:divBdr>
        <w:top w:val="none" w:sz="0" w:space="0" w:color="auto"/>
        <w:left w:val="none" w:sz="0" w:space="0" w:color="auto"/>
        <w:bottom w:val="none" w:sz="0" w:space="0" w:color="auto"/>
        <w:right w:val="none" w:sz="0" w:space="0" w:color="auto"/>
      </w:divBdr>
    </w:div>
    <w:div w:id="1052075847">
      <w:bodyDiv w:val="1"/>
      <w:marLeft w:val="0"/>
      <w:marRight w:val="0"/>
      <w:marTop w:val="0"/>
      <w:marBottom w:val="0"/>
      <w:divBdr>
        <w:top w:val="none" w:sz="0" w:space="0" w:color="auto"/>
        <w:left w:val="none" w:sz="0" w:space="0" w:color="auto"/>
        <w:bottom w:val="none" w:sz="0" w:space="0" w:color="auto"/>
        <w:right w:val="none" w:sz="0" w:space="0" w:color="auto"/>
      </w:divBdr>
    </w:div>
    <w:div w:id="1078597943">
      <w:bodyDiv w:val="1"/>
      <w:marLeft w:val="0"/>
      <w:marRight w:val="0"/>
      <w:marTop w:val="0"/>
      <w:marBottom w:val="0"/>
      <w:divBdr>
        <w:top w:val="none" w:sz="0" w:space="0" w:color="auto"/>
        <w:left w:val="none" w:sz="0" w:space="0" w:color="auto"/>
        <w:bottom w:val="none" w:sz="0" w:space="0" w:color="auto"/>
        <w:right w:val="none" w:sz="0" w:space="0" w:color="auto"/>
      </w:divBdr>
    </w:div>
    <w:div w:id="1091245753">
      <w:bodyDiv w:val="1"/>
      <w:marLeft w:val="0"/>
      <w:marRight w:val="0"/>
      <w:marTop w:val="0"/>
      <w:marBottom w:val="0"/>
      <w:divBdr>
        <w:top w:val="none" w:sz="0" w:space="0" w:color="auto"/>
        <w:left w:val="none" w:sz="0" w:space="0" w:color="auto"/>
        <w:bottom w:val="none" w:sz="0" w:space="0" w:color="auto"/>
        <w:right w:val="none" w:sz="0" w:space="0" w:color="auto"/>
      </w:divBdr>
    </w:div>
    <w:div w:id="1092313757">
      <w:bodyDiv w:val="1"/>
      <w:marLeft w:val="0"/>
      <w:marRight w:val="0"/>
      <w:marTop w:val="0"/>
      <w:marBottom w:val="0"/>
      <w:divBdr>
        <w:top w:val="none" w:sz="0" w:space="0" w:color="auto"/>
        <w:left w:val="none" w:sz="0" w:space="0" w:color="auto"/>
        <w:bottom w:val="none" w:sz="0" w:space="0" w:color="auto"/>
        <w:right w:val="none" w:sz="0" w:space="0" w:color="auto"/>
      </w:divBdr>
    </w:div>
    <w:div w:id="1095857215">
      <w:bodyDiv w:val="1"/>
      <w:marLeft w:val="0"/>
      <w:marRight w:val="0"/>
      <w:marTop w:val="0"/>
      <w:marBottom w:val="0"/>
      <w:divBdr>
        <w:top w:val="none" w:sz="0" w:space="0" w:color="auto"/>
        <w:left w:val="none" w:sz="0" w:space="0" w:color="auto"/>
        <w:bottom w:val="none" w:sz="0" w:space="0" w:color="auto"/>
        <w:right w:val="none" w:sz="0" w:space="0" w:color="auto"/>
      </w:divBdr>
    </w:div>
    <w:div w:id="1118833706">
      <w:bodyDiv w:val="1"/>
      <w:marLeft w:val="0"/>
      <w:marRight w:val="0"/>
      <w:marTop w:val="0"/>
      <w:marBottom w:val="0"/>
      <w:divBdr>
        <w:top w:val="none" w:sz="0" w:space="0" w:color="auto"/>
        <w:left w:val="none" w:sz="0" w:space="0" w:color="auto"/>
        <w:bottom w:val="none" w:sz="0" w:space="0" w:color="auto"/>
        <w:right w:val="none" w:sz="0" w:space="0" w:color="auto"/>
      </w:divBdr>
    </w:div>
    <w:div w:id="1142498864">
      <w:bodyDiv w:val="1"/>
      <w:marLeft w:val="0"/>
      <w:marRight w:val="0"/>
      <w:marTop w:val="0"/>
      <w:marBottom w:val="0"/>
      <w:divBdr>
        <w:top w:val="none" w:sz="0" w:space="0" w:color="auto"/>
        <w:left w:val="none" w:sz="0" w:space="0" w:color="auto"/>
        <w:bottom w:val="none" w:sz="0" w:space="0" w:color="auto"/>
        <w:right w:val="none" w:sz="0" w:space="0" w:color="auto"/>
      </w:divBdr>
    </w:div>
    <w:div w:id="1173303298">
      <w:bodyDiv w:val="1"/>
      <w:marLeft w:val="0"/>
      <w:marRight w:val="0"/>
      <w:marTop w:val="0"/>
      <w:marBottom w:val="0"/>
      <w:divBdr>
        <w:top w:val="none" w:sz="0" w:space="0" w:color="auto"/>
        <w:left w:val="none" w:sz="0" w:space="0" w:color="auto"/>
        <w:bottom w:val="none" w:sz="0" w:space="0" w:color="auto"/>
        <w:right w:val="none" w:sz="0" w:space="0" w:color="auto"/>
      </w:divBdr>
    </w:div>
    <w:div w:id="1218585033">
      <w:bodyDiv w:val="1"/>
      <w:marLeft w:val="0"/>
      <w:marRight w:val="0"/>
      <w:marTop w:val="0"/>
      <w:marBottom w:val="0"/>
      <w:divBdr>
        <w:top w:val="none" w:sz="0" w:space="0" w:color="auto"/>
        <w:left w:val="none" w:sz="0" w:space="0" w:color="auto"/>
        <w:bottom w:val="none" w:sz="0" w:space="0" w:color="auto"/>
        <w:right w:val="none" w:sz="0" w:space="0" w:color="auto"/>
      </w:divBdr>
    </w:div>
    <w:div w:id="1262838833">
      <w:bodyDiv w:val="1"/>
      <w:marLeft w:val="0"/>
      <w:marRight w:val="0"/>
      <w:marTop w:val="0"/>
      <w:marBottom w:val="0"/>
      <w:divBdr>
        <w:top w:val="none" w:sz="0" w:space="0" w:color="auto"/>
        <w:left w:val="none" w:sz="0" w:space="0" w:color="auto"/>
        <w:bottom w:val="none" w:sz="0" w:space="0" w:color="auto"/>
        <w:right w:val="none" w:sz="0" w:space="0" w:color="auto"/>
      </w:divBdr>
    </w:div>
    <w:div w:id="1267805634">
      <w:bodyDiv w:val="1"/>
      <w:marLeft w:val="0"/>
      <w:marRight w:val="0"/>
      <w:marTop w:val="0"/>
      <w:marBottom w:val="0"/>
      <w:divBdr>
        <w:top w:val="none" w:sz="0" w:space="0" w:color="auto"/>
        <w:left w:val="none" w:sz="0" w:space="0" w:color="auto"/>
        <w:bottom w:val="none" w:sz="0" w:space="0" w:color="auto"/>
        <w:right w:val="none" w:sz="0" w:space="0" w:color="auto"/>
      </w:divBdr>
    </w:div>
    <w:div w:id="1282688793">
      <w:bodyDiv w:val="1"/>
      <w:marLeft w:val="0"/>
      <w:marRight w:val="0"/>
      <w:marTop w:val="0"/>
      <w:marBottom w:val="0"/>
      <w:divBdr>
        <w:top w:val="none" w:sz="0" w:space="0" w:color="auto"/>
        <w:left w:val="none" w:sz="0" w:space="0" w:color="auto"/>
        <w:bottom w:val="none" w:sz="0" w:space="0" w:color="auto"/>
        <w:right w:val="none" w:sz="0" w:space="0" w:color="auto"/>
      </w:divBdr>
    </w:div>
    <w:div w:id="1310943636">
      <w:bodyDiv w:val="1"/>
      <w:marLeft w:val="0"/>
      <w:marRight w:val="0"/>
      <w:marTop w:val="0"/>
      <w:marBottom w:val="0"/>
      <w:divBdr>
        <w:top w:val="none" w:sz="0" w:space="0" w:color="auto"/>
        <w:left w:val="none" w:sz="0" w:space="0" w:color="auto"/>
        <w:bottom w:val="none" w:sz="0" w:space="0" w:color="auto"/>
        <w:right w:val="none" w:sz="0" w:space="0" w:color="auto"/>
      </w:divBdr>
      <w:divsChild>
        <w:div w:id="296448547">
          <w:marLeft w:val="0"/>
          <w:marRight w:val="0"/>
          <w:marTop w:val="0"/>
          <w:marBottom w:val="0"/>
          <w:divBdr>
            <w:top w:val="none" w:sz="0" w:space="0" w:color="auto"/>
            <w:left w:val="none" w:sz="0" w:space="0" w:color="auto"/>
            <w:bottom w:val="none" w:sz="0" w:space="0" w:color="auto"/>
            <w:right w:val="none" w:sz="0" w:space="0" w:color="auto"/>
          </w:divBdr>
          <w:divsChild>
            <w:div w:id="1639264166">
              <w:marLeft w:val="0"/>
              <w:marRight w:val="0"/>
              <w:marTop w:val="0"/>
              <w:marBottom w:val="0"/>
              <w:divBdr>
                <w:top w:val="none" w:sz="0" w:space="0" w:color="auto"/>
                <w:left w:val="none" w:sz="0" w:space="0" w:color="auto"/>
                <w:bottom w:val="none" w:sz="0" w:space="0" w:color="auto"/>
                <w:right w:val="none" w:sz="0" w:space="0" w:color="auto"/>
              </w:divBdr>
              <w:divsChild>
                <w:div w:id="491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96587">
      <w:bodyDiv w:val="1"/>
      <w:marLeft w:val="0"/>
      <w:marRight w:val="0"/>
      <w:marTop w:val="0"/>
      <w:marBottom w:val="0"/>
      <w:divBdr>
        <w:top w:val="none" w:sz="0" w:space="0" w:color="auto"/>
        <w:left w:val="none" w:sz="0" w:space="0" w:color="auto"/>
        <w:bottom w:val="none" w:sz="0" w:space="0" w:color="auto"/>
        <w:right w:val="none" w:sz="0" w:space="0" w:color="auto"/>
      </w:divBdr>
    </w:div>
    <w:div w:id="1348286251">
      <w:bodyDiv w:val="1"/>
      <w:marLeft w:val="0"/>
      <w:marRight w:val="0"/>
      <w:marTop w:val="0"/>
      <w:marBottom w:val="0"/>
      <w:divBdr>
        <w:top w:val="none" w:sz="0" w:space="0" w:color="auto"/>
        <w:left w:val="none" w:sz="0" w:space="0" w:color="auto"/>
        <w:bottom w:val="none" w:sz="0" w:space="0" w:color="auto"/>
        <w:right w:val="none" w:sz="0" w:space="0" w:color="auto"/>
      </w:divBdr>
    </w:div>
    <w:div w:id="1362432691">
      <w:bodyDiv w:val="1"/>
      <w:marLeft w:val="0"/>
      <w:marRight w:val="0"/>
      <w:marTop w:val="0"/>
      <w:marBottom w:val="0"/>
      <w:divBdr>
        <w:top w:val="none" w:sz="0" w:space="0" w:color="auto"/>
        <w:left w:val="none" w:sz="0" w:space="0" w:color="auto"/>
        <w:bottom w:val="none" w:sz="0" w:space="0" w:color="auto"/>
        <w:right w:val="none" w:sz="0" w:space="0" w:color="auto"/>
      </w:divBdr>
    </w:div>
    <w:div w:id="1375613509">
      <w:bodyDiv w:val="1"/>
      <w:marLeft w:val="0"/>
      <w:marRight w:val="0"/>
      <w:marTop w:val="0"/>
      <w:marBottom w:val="0"/>
      <w:divBdr>
        <w:top w:val="none" w:sz="0" w:space="0" w:color="auto"/>
        <w:left w:val="none" w:sz="0" w:space="0" w:color="auto"/>
        <w:bottom w:val="none" w:sz="0" w:space="0" w:color="auto"/>
        <w:right w:val="none" w:sz="0" w:space="0" w:color="auto"/>
      </w:divBdr>
    </w:div>
    <w:div w:id="1381202596">
      <w:bodyDiv w:val="1"/>
      <w:marLeft w:val="0"/>
      <w:marRight w:val="0"/>
      <w:marTop w:val="0"/>
      <w:marBottom w:val="0"/>
      <w:divBdr>
        <w:top w:val="none" w:sz="0" w:space="0" w:color="auto"/>
        <w:left w:val="none" w:sz="0" w:space="0" w:color="auto"/>
        <w:bottom w:val="none" w:sz="0" w:space="0" w:color="auto"/>
        <w:right w:val="none" w:sz="0" w:space="0" w:color="auto"/>
      </w:divBdr>
    </w:div>
    <w:div w:id="1385714551">
      <w:bodyDiv w:val="1"/>
      <w:marLeft w:val="0"/>
      <w:marRight w:val="0"/>
      <w:marTop w:val="0"/>
      <w:marBottom w:val="0"/>
      <w:divBdr>
        <w:top w:val="none" w:sz="0" w:space="0" w:color="auto"/>
        <w:left w:val="none" w:sz="0" w:space="0" w:color="auto"/>
        <w:bottom w:val="none" w:sz="0" w:space="0" w:color="auto"/>
        <w:right w:val="none" w:sz="0" w:space="0" w:color="auto"/>
      </w:divBdr>
    </w:div>
    <w:div w:id="1389574473">
      <w:bodyDiv w:val="1"/>
      <w:marLeft w:val="0"/>
      <w:marRight w:val="0"/>
      <w:marTop w:val="0"/>
      <w:marBottom w:val="0"/>
      <w:divBdr>
        <w:top w:val="none" w:sz="0" w:space="0" w:color="auto"/>
        <w:left w:val="none" w:sz="0" w:space="0" w:color="auto"/>
        <w:bottom w:val="none" w:sz="0" w:space="0" w:color="auto"/>
        <w:right w:val="none" w:sz="0" w:space="0" w:color="auto"/>
      </w:divBdr>
    </w:div>
    <w:div w:id="1398285536">
      <w:bodyDiv w:val="1"/>
      <w:marLeft w:val="0"/>
      <w:marRight w:val="0"/>
      <w:marTop w:val="0"/>
      <w:marBottom w:val="0"/>
      <w:divBdr>
        <w:top w:val="none" w:sz="0" w:space="0" w:color="auto"/>
        <w:left w:val="none" w:sz="0" w:space="0" w:color="auto"/>
        <w:bottom w:val="none" w:sz="0" w:space="0" w:color="auto"/>
        <w:right w:val="none" w:sz="0" w:space="0" w:color="auto"/>
      </w:divBdr>
    </w:div>
    <w:div w:id="1430077875">
      <w:bodyDiv w:val="1"/>
      <w:marLeft w:val="0"/>
      <w:marRight w:val="0"/>
      <w:marTop w:val="0"/>
      <w:marBottom w:val="0"/>
      <w:divBdr>
        <w:top w:val="none" w:sz="0" w:space="0" w:color="auto"/>
        <w:left w:val="none" w:sz="0" w:space="0" w:color="auto"/>
        <w:bottom w:val="none" w:sz="0" w:space="0" w:color="auto"/>
        <w:right w:val="none" w:sz="0" w:space="0" w:color="auto"/>
      </w:divBdr>
    </w:div>
    <w:div w:id="1444498801">
      <w:bodyDiv w:val="1"/>
      <w:marLeft w:val="0"/>
      <w:marRight w:val="0"/>
      <w:marTop w:val="0"/>
      <w:marBottom w:val="0"/>
      <w:divBdr>
        <w:top w:val="none" w:sz="0" w:space="0" w:color="auto"/>
        <w:left w:val="none" w:sz="0" w:space="0" w:color="auto"/>
        <w:bottom w:val="none" w:sz="0" w:space="0" w:color="auto"/>
        <w:right w:val="none" w:sz="0" w:space="0" w:color="auto"/>
      </w:divBdr>
    </w:div>
    <w:div w:id="1445807374">
      <w:bodyDiv w:val="1"/>
      <w:marLeft w:val="0"/>
      <w:marRight w:val="0"/>
      <w:marTop w:val="0"/>
      <w:marBottom w:val="0"/>
      <w:divBdr>
        <w:top w:val="none" w:sz="0" w:space="0" w:color="auto"/>
        <w:left w:val="none" w:sz="0" w:space="0" w:color="auto"/>
        <w:bottom w:val="none" w:sz="0" w:space="0" w:color="auto"/>
        <w:right w:val="none" w:sz="0" w:space="0" w:color="auto"/>
      </w:divBdr>
    </w:div>
    <w:div w:id="1567102897">
      <w:bodyDiv w:val="1"/>
      <w:marLeft w:val="0"/>
      <w:marRight w:val="0"/>
      <w:marTop w:val="0"/>
      <w:marBottom w:val="0"/>
      <w:divBdr>
        <w:top w:val="none" w:sz="0" w:space="0" w:color="auto"/>
        <w:left w:val="none" w:sz="0" w:space="0" w:color="auto"/>
        <w:bottom w:val="none" w:sz="0" w:space="0" w:color="auto"/>
        <w:right w:val="none" w:sz="0" w:space="0" w:color="auto"/>
      </w:divBdr>
    </w:div>
    <w:div w:id="1625497761">
      <w:bodyDiv w:val="1"/>
      <w:marLeft w:val="0"/>
      <w:marRight w:val="0"/>
      <w:marTop w:val="0"/>
      <w:marBottom w:val="0"/>
      <w:divBdr>
        <w:top w:val="none" w:sz="0" w:space="0" w:color="auto"/>
        <w:left w:val="none" w:sz="0" w:space="0" w:color="auto"/>
        <w:bottom w:val="none" w:sz="0" w:space="0" w:color="auto"/>
        <w:right w:val="none" w:sz="0" w:space="0" w:color="auto"/>
      </w:divBdr>
    </w:div>
    <w:div w:id="1658146982">
      <w:bodyDiv w:val="1"/>
      <w:marLeft w:val="0"/>
      <w:marRight w:val="0"/>
      <w:marTop w:val="0"/>
      <w:marBottom w:val="0"/>
      <w:divBdr>
        <w:top w:val="none" w:sz="0" w:space="0" w:color="auto"/>
        <w:left w:val="none" w:sz="0" w:space="0" w:color="auto"/>
        <w:bottom w:val="none" w:sz="0" w:space="0" w:color="auto"/>
        <w:right w:val="none" w:sz="0" w:space="0" w:color="auto"/>
      </w:divBdr>
    </w:div>
    <w:div w:id="1698847145">
      <w:bodyDiv w:val="1"/>
      <w:marLeft w:val="0"/>
      <w:marRight w:val="0"/>
      <w:marTop w:val="0"/>
      <w:marBottom w:val="0"/>
      <w:divBdr>
        <w:top w:val="none" w:sz="0" w:space="0" w:color="auto"/>
        <w:left w:val="none" w:sz="0" w:space="0" w:color="auto"/>
        <w:bottom w:val="none" w:sz="0" w:space="0" w:color="auto"/>
        <w:right w:val="none" w:sz="0" w:space="0" w:color="auto"/>
      </w:divBdr>
    </w:div>
    <w:div w:id="1704863006">
      <w:bodyDiv w:val="1"/>
      <w:marLeft w:val="0"/>
      <w:marRight w:val="0"/>
      <w:marTop w:val="0"/>
      <w:marBottom w:val="0"/>
      <w:divBdr>
        <w:top w:val="none" w:sz="0" w:space="0" w:color="auto"/>
        <w:left w:val="none" w:sz="0" w:space="0" w:color="auto"/>
        <w:bottom w:val="none" w:sz="0" w:space="0" w:color="auto"/>
        <w:right w:val="none" w:sz="0" w:space="0" w:color="auto"/>
      </w:divBdr>
    </w:div>
    <w:div w:id="1710490635">
      <w:bodyDiv w:val="1"/>
      <w:marLeft w:val="0"/>
      <w:marRight w:val="0"/>
      <w:marTop w:val="0"/>
      <w:marBottom w:val="0"/>
      <w:divBdr>
        <w:top w:val="none" w:sz="0" w:space="0" w:color="auto"/>
        <w:left w:val="none" w:sz="0" w:space="0" w:color="auto"/>
        <w:bottom w:val="none" w:sz="0" w:space="0" w:color="auto"/>
        <w:right w:val="none" w:sz="0" w:space="0" w:color="auto"/>
      </w:divBdr>
    </w:div>
    <w:div w:id="1783722999">
      <w:bodyDiv w:val="1"/>
      <w:marLeft w:val="0"/>
      <w:marRight w:val="0"/>
      <w:marTop w:val="0"/>
      <w:marBottom w:val="0"/>
      <w:divBdr>
        <w:top w:val="none" w:sz="0" w:space="0" w:color="auto"/>
        <w:left w:val="none" w:sz="0" w:space="0" w:color="auto"/>
        <w:bottom w:val="none" w:sz="0" w:space="0" w:color="auto"/>
        <w:right w:val="none" w:sz="0" w:space="0" w:color="auto"/>
      </w:divBdr>
    </w:div>
    <w:div w:id="1830900716">
      <w:bodyDiv w:val="1"/>
      <w:marLeft w:val="0"/>
      <w:marRight w:val="0"/>
      <w:marTop w:val="0"/>
      <w:marBottom w:val="0"/>
      <w:divBdr>
        <w:top w:val="none" w:sz="0" w:space="0" w:color="auto"/>
        <w:left w:val="none" w:sz="0" w:space="0" w:color="auto"/>
        <w:bottom w:val="none" w:sz="0" w:space="0" w:color="auto"/>
        <w:right w:val="none" w:sz="0" w:space="0" w:color="auto"/>
      </w:divBdr>
    </w:div>
    <w:div w:id="1832675028">
      <w:bodyDiv w:val="1"/>
      <w:marLeft w:val="0"/>
      <w:marRight w:val="0"/>
      <w:marTop w:val="0"/>
      <w:marBottom w:val="0"/>
      <w:divBdr>
        <w:top w:val="none" w:sz="0" w:space="0" w:color="auto"/>
        <w:left w:val="none" w:sz="0" w:space="0" w:color="auto"/>
        <w:bottom w:val="none" w:sz="0" w:space="0" w:color="auto"/>
        <w:right w:val="none" w:sz="0" w:space="0" w:color="auto"/>
      </w:divBdr>
    </w:div>
    <w:div w:id="1835293246">
      <w:bodyDiv w:val="1"/>
      <w:marLeft w:val="0"/>
      <w:marRight w:val="0"/>
      <w:marTop w:val="0"/>
      <w:marBottom w:val="0"/>
      <w:divBdr>
        <w:top w:val="none" w:sz="0" w:space="0" w:color="auto"/>
        <w:left w:val="none" w:sz="0" w:space="0" w:color="auto"/>
        <w:bottom w:val="none" w:sz="0" w:space="0" w:color="auto"/>
        <w:right w:val="none" w:sz="0" w:space="0" w:color="auto"/>
      </w:divBdr>
    </w:div>
    <w:div w:id="1909993474">
      <w:bodyDiv w:val="1"/>
      <w:marLeft w:val="0"/>
      <w:marRight w:val="0"/>
      <w:marTop w:val="0"/>
      <w:marBottom w:val="0"/>
      <w:divBdr>
        <w:top w:val="none" w:sz="0" w:space="0" w:color="auto"/>
        <w:left w:val="none" w:sz="0" w:space="0" w:color="auto"/>
        <w:bottom w:val="none" w:sz="0" w:space="0" w:color="auto"/>
        <w:right w:val="none" w:sz="0" w:space="0" w:color="auto"/>
      </w:divBdr>
    </w:div>
    <w:div w:id="1931306510">
      <w:bodyDiv w:val="1"/>
      <w:marLeft w:val="0"/>
      <w:marRight w:val="0"/>
      <w:marTop w:val="0"/>
      <w:marBottom w:val="0"/>
      <w:divBdr>
        <w:top w:val="none" w:sz="0" w:space="0" w:color="auto"/>
        <w:left w:val="none" w:sz="0" w:space="0" w:color="auto"/>
        <w:bottom w:val="none" w:sz="0" w:space="0" w:color="auto"/>
        <w:right w:val="none" w:sz="0" w:space="0" w:color="auto"/>
      </w:divBdr>
    </w:div>
    <w:div w:id="1933853691">
      <w:bodyDiv w:val="1"/>
      <w:marLeft w:val="0"/>
      <w:marRight w:val="0"/>
      <w:marTop w:val="0"/>
      <w:marBottom w:val="0"/>
      <w:divBdr>
        <w:top w:val="none" w:sz="0" w:space="0" w:color="auto"/>
        <w:left w:val="none" w:sz="0" w:space="0" w:color="auto"/>
        <w:bottom w:val="none" w:sz="0" w:space="0" w:color="auto"/>
        <w:right w:val="none" w:sz="0" w:space="0" w:color="auto"/>
      </w:divBdr>
    </w:div>
    <w:div w:id="1944218012">
      <w:bodyDiv w:val="1"/>
      <w:marLeft w:val="0"/>
      <w:marRight w:val="0"/>
      <w:marTop w:val="0"/>
      <w:marBottom w:val="0"/>
      <w:divBdr>
        <w:top w:val="none" w:sz="0" w:space="0" w:color="auto"/>
        <w:left w:val="none" w:sz="0" w:space="0" w:color="auto"/>
        <w:bottom w:val="none" w:sz="0" w:space="0" w:color="auto"/>
        <w:right w:val="none" w:sz="0" w:space="0" w:color="auto"/>
      </w:divBdr>
    </w:div>
    <w:div w:id="1983775260">
      <w:bodyDiv w:val="1"/>
      <w:marLeft w:val="0"/>
      <w:marRight w:val="0"/>
      <w:marTop w:val="0"/>
      <w:marBottom w:val="0"/>
      <w:divBdr>
        <w:top w:val="none" w:sz="0" w:space="0" w:color="auto"/>
        <w:left w:val="none" w:sz="0" w:space="0" w:color="auto"/>
        <w:bottom w:val="none" w:sz="0" w:space="0" w:color="auto"/>
        <w:right w:val="none" w:sz="0" w:space="0" w:color="auto"/>
      </w:divBdr>
    </w:div>
    <w:div w:id="1998026641">
      <w:bodyDiv w:val="1"/>
      <w:marLeft w:val="0"/>
      <w:marRight w:val="0"/>
      <w:marTop w:val="0"/>
      <w:marBottom w:val="0"/>
      <w:divBdr>
        <w:top w:val="none" w:sz="0" w:space="0" w:color="auto"/>
        <w:left w:val="none" w:sz="0" w:space="0" w:color="auto"/>
        <w:bottom w:val="none" w:sz="0" w:space="0" w:color="auto"/>
        <w:right w:val="none" w:sz="0" w:space="0" w:color="auto"/>
      </w:divBdr>
    </w:div>
    <w:div w:id="2020616630">
      <w:bodyDiv w:val="1"/>
      <w:marLeft w:val="0"/>
      <w:marRight w:val="0"/>
      <w:marTop w:val="0"/>
      <w:marBottom w:val="0"/>
      <w:divBdr>
        <w:top w:val="none" w:sz="0" w:space="0" w:color="auto"/>
        <w:left w:val="none" w:sz="0" w:space="0" w:color="auto"/>
        <w:bottom w:val="none" w:sz="0" w:space="0" w:color="auto"/>
        <w:right w:val="none" w:sz="0" w:space="0" w:color="auto"/>
      </w:divBdr>
    </w:div>
    <w:div w:id="2040085013">
      <w:bodyDiv w:val="1"/>
      <w:marLeft w:val="0"/>
      <w:marRight w:val="0"/>
      <w:marTop w:val="0"/>
      <w:marBottom w:val="0"/>
      <w:divBdr>
        <w:top w:val="none" w:sz="0" w:space="0" w:color="auto"/>
        <w:left w:val="none" w:sz="0" w:space="0" w:color="auto"/>
        <w:bottom w:val="none" w:sz="0" w:space="0" w:color="auto"/>
        <w:right w:val="none" w:sz="0" w:space="0" w:color="auto"/>
      </w:divBdr>
    </w:div>
    <w:div w:id="2056738348">
      <w:bodyDiv w:val="1"/>
      <w:marLeft w:val="0"/>
      <w:marRight w:val="0"/>
      <w:marTop w:val="0"/>
      <w:marBottom w:val="0"/>
      <w:divBdr>
        <w:top w:val="none" w:sz="0" w:space="0" w:color="auto"/>
        <w:left w:val="none" w:sz="0" w:space="0" w:color="auto"/>
        <w:bottom w:val="none" w:sz="0" w:space="0" w:color="auto"/>
        <w:right w:val="none" w:sz="0" w:space="0" w:color="auto"/>
      </w:divBdr>
    </w:div>
    <w:div w:id="2058386855">
      <w:bodyDiv w:val="1"/>
      <w:marLeft w:val="0"/>
      <w:marRight w:val="0"/>
      <w:marTop w:val="0"/>
      <w:marBottom w:val="0"/>
      <w:divBdr>
        <w:top w:val="none" w:sz="0" w:space="0" w:color="auto"/>
        <w:left w:val="none" w:sz="0" w:space="0" w:color="auto"/>
        <w:bottom w:val="none" w:sz="0" w:space="0" w:color="auto"/>
        <w:right w:val="none" w:sz="0" w:space="0" w:color="auto"/>
      </w:divBdr>
    </w:div>
    <w:div w:id="2089182540">
      <w:bodyDiv w:val="1"/>
      <w:marLeft w:val="0"/>
      <w:marRight w:val="0"/>
      <w:marTop w:val="0"/>
      <w:marBottom w:val="0"/>
      <w:divBdr>
        <w:top w:val="none" w:sz="0" w:space="0" w:color="auto"/>
        <w:left w:val="none" w:sz="0" w:space="0" w:color="auto"/>
        <w:bottom w:val="none" w:sz="0" w:space="0" w:color="auto"/>
        <w:right w:val="none" w:sz="0" w:space="0" w:color="auto"/>
      </w:divBdr>
    </w:div>
    <w:div w:id="2094931391">
      <w:bodyDiv w:val="1"/>
      <w:marLeft w:val="0"/>
      <w:marRight w:val="0"/>
      <w:marTop w:val="0"/>
      <w:marBottom w:val="0"/>
      <w:divBdr>
        <w:top w:val="none" w:sz="0" w:space="0" w:color="auto"/>
        <w:left w:val="none" w:sz="0" w:space="0" w:color="auto"/>
        <w:bottom w:val="none" w:sz="0" w:space="0" w:color="auto"/>
        <w:right w:val="none" w:sz="0" w:space="0" w:color="auto"/>
      </w:divBdr>
    </w:div>
    <w:div w:id="2100565386">
      <w:bodyDiv w:val="1"/>
      <w:marLeft w:val="0"/>
      <w:marRight w:val="0"/>
      <w:marTop w:val="0"/>
      <w:marBottom w:val="0"/>
      <w:divBdr>
        <w:top w:val="none" w:sz="0" w:space="0" w:color="auto"/>
        <w:left w:val="none" w:sz="0" w:space="0" w:color="auto"/>
        <w:bottom w:val="none" w:sz="0" w:space="0" w:color="auto"/>
        <w:right w:val="none" w:sz="0" w:space="0" w:color="auto"/>
      </w:divBdr>
    </w:div>
    <w:div w:id="210779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AB407-E195-47C9-8C5B-26532682B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3006</Words>
  <Characters>17139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Bray</dc:creator>
  <cp:keywords/>
  <dc:description/>
  <cp:lastModifiedBy>Darya Vanichkina</cp:lastModifiedBy>
  <cp:revision>12</cp:revision>
  <dcterms:created xsi:type="dcterms:W3CDTF">2022-08-01T16:59:00Z</dcterms:created>
  <dcterms:modified xsi:type="dcterms:W3CDTF">2022-08-04T10:29:00Z</dcterms:modified>
</cp:coreProperties>
</file>